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9BF3" w14:textId="06CA0336" w:rsidR="00641BA1" w:rsidRDefault="00CA4B63">
      <w:pPr>
        <w:spacing w:after="0" w:line="259" w:lineRule="auto"/>
        <w:ind w:left="2015" w:firstLine="0"/>
        <w:jc w:val="left"/>
      </w:pPr>
      <w:r>
        <w:rPr>
          <w:rFonts w:ascii="Times New Roman" w:eastAsia="Times New Roman" w:hAnsi="Times New Roman" w:cs="Times New Roman"/>
          <w:sz w:val="34"/>
        </w:rPr>
        <w:t>+</w:t>
      </w:r>
      <w:r w:rsidR="00386E6B">
        <w:rPr>
          <w:noProof/>
          <w:lang w:eastAsia="en-US"/>
        </w:rPr>
        <w:drawing>
          <wp:inline distT="0" distB="0" distL="0" distR="0" wp14:anchorId="09CFB891" wp14:editId="00E8391E">
            <wp:extent cx="2854008" cy="653796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008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E6B">
        <w:rPr>
          <w:rFonts w:ascii="Times New Roman" w:eastAsia="Times New Roman" w:hAnsi="Times New Roman" w:cs="Times New Roman"/>
          <w:sz w:val="34"/>
        </w:rPr>
        <w:t xml:space="preserve"> </w:t>
      </w:r>
    </w:p>
    <w:p w14:paraId="226A9B5C" w14:textId="77777777" w:rsidR="00641BA1" w:rsidRDefault="00386E6B">
      <w:pPr>
        <w:spacing w:after="0" w:line="259" w:lineRule="auto"/>
        <w:ind w:left="82" w:firstLine="0"/>
        <w:jc w:val="center"/>
      </w:pPr>
      <w:r>
        <w:rPr>
          <w:b/>
          <w:color w:val="FF0000"/>
          <w:sz w:val="30"/>
        </w:rPr>
        <w:t xml:space="preserve"> </w:t>
      </w:r>
    </w:p>
    <w:p w14:paraId="6ED6E958" w14:textId="77777777" w:rsidR="00641BA1" w:rsidRDefault="00386E6B">
      <w:pPr>
        <w:spacing w:after="7" w:line="259" w:lineRule="auto"/>
        <w:ind w:left="82" w:firstLine="0"/>
        <w:jc w:val="center"/>
      </w:pPr>
      <w:r>
        <w:rPr>
          <w:b/>
          <w:color w:val="FF0000"/>
          <w:sz w:val="30"/>
        </w:rPr>
        <w:t xml:space="preserve"> </w:t>
      </w:r>
    </w:p>
    <w:p w14:paraId="45C2B567" w14:textId="77777777" w:rsidR="00641BA1" w:rsidRDefault="00386E6B">
      <w:pPr>
        <w:spacing w:after="0" w:line="259" w:lineRule="auto"/>
        <w:ind w:left="0" w:right="1" w:firstLine="0"/>
        <w:jc w:val="center"/>
      </w:pPr>
      <w:r>
        <w:rPr>
          <w:b/>
          <w:sz w:val="34"/>
        </w:rPr>
        <w:t xml:space="preserve">Programming 1 (PRG1) </w:t>
      </w:r>
    </w:p>
    <w:p w14:paraId="59B60190" w14:textId="74632488" w:rsidR="00641BA1" w:rsidRDefault="00386E6B">
      <w:pPr>
        <w:spacing w:after="0" w:line="259" w:lineRule="auto"/>
        <w:ind w:left="0" w:firstLine="0"/>
        <w:jc w:val="center"/>
      </w:pPr>
      <w:r>
        <w:rPr>
          <w:sz w:val="26"/>
        </w:rPr>
        <w:t>Year 1 (</w:t>
      </w:r>
      <w:r w:rsidR="00883B0B">
        <w:rPr>
          <w:sz w:val="26"/>
        </w:rPr>
        <w:t>20</w:t>
      </w:r>
      <w:r w:rsidR="00AD66C3">
        <w:rPr>
          <w:sz w:val="26"/>
        </w:rPr>
        <w:t>2</w:t>
      </w:r>
      <w:r w:rsidR="00E0582E">
        <w:rPr>
          <w:sz w:val="26"/>
        </w:rPr>
        <w:t>1</w:t>
      </w:r>
      <w:r w:rsidR="00883B0B">
        <w:rPr>
          <w:sz w:val="26"/>
        </w:rPr>
        <w:t>/2</w:t>
      </w:r>
      <w:r w:rsidR="00E0582E">
        <w:rPr>
          <w:sz w:val="26"/>
        </w:rPr>
        <w:t>2</w:t>
      </w:r>
      <w:r>
        <w:rPr>
          <w:sz w:val="26"/>
        </w:rPr>
        <w:t xml:space="preserve">), Semester 1 </w:t>
      </w:r>
    </w:p>
    <w:p w14:paraId="3666E6A7" w14:textId="77777777"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24AB5961" w14:textId="77777777"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5C90A75E" w14:textId="77777777" w:rsidR="00641BA1" w:rsidRDefault="00386E6B">
      <w:pPr>
        <w:spacing w:after="0" w:line="259" w:lineRule="auto"/>
        <w:ind w:left="2090" w:firstLine="0"/>
        <w:jc w:val="left"/>
      </w:pPr>
      <w:r>
        <w:rPr>
          <w:b/>
          <w:sz w:val="23"/>
          <w:u w:val="single" w:color="000000"/>
        </w:rPr>
        <w:t>SCHOOL OF INFOCOMM TECHNOLOGY</w:t>
      </w:r>
    </w:p>
    <w:p w14:paraId="06F19AF6" w14:textId="75E26D4E" w:rsidR="00A61845" w:rsidRDefault="00386E6B" w:rsidP="005B604C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</w:t>
      </w:r>
      <w:r w:rsidR="00FC1096">
        <w:rPr>
          <w:sz w:val="23"/>
        </w:rPr>
        <w:t xml:space="preserve"> Cyber</w:t>
      </w:r>
      <w:r>
        <w:rPr>
          <w:sz w:val="23"/>
        </w:rPr>
        <w:t xml:space="preserve"> Security &amp; Forensics</w:t>
      </w:r>
    </w:p>
    <w:p w14:paraId="25891233" w14:textId="73F69F9A" w:rsidR="00E0582E" w:rsidRDefault="00E0582E" w:rsidP="00E0582E">
      <w:pPr>
        <w:spacing w:after="0" w:line="259" w:lineRule="auto"/>
        <w:ind w:right="1"/>
        <w:jc w:val="center"/>
      </w:pPr>
      <w:r>
        <w:rPr>
          <w:sz w:val="23"/>
        </w:rPr>
        <w:t>Diploma in Data Science</w:t>
      </w:r>
    </w:p>
    <w:p w14:paraId="0A882F3E" w14:textId="530F6EA9" w:rsidR="00E0582E" w:rsidRDefault="00E0582E" w:rsidP="005B604C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 Immersive Media</w:t>
      </w:r>
    </w:p>
    <w:p w14:paraId="12EF07BE" w14:textId="5B387101" w:rsidR="00097BD7" w:rsidRDefault="00386E6B" w:rsidP="00E0582E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 Information Technology</w:t>
      </w:r>
    </w:p>
    <w:p w14:paraId="7708C762" w14:textId="12151959" w:rsidR="0006609E" w:rsidRDefault="0006609E" w:rsidP="005B604C">
      <w:pPr>
        <w:spacing w:after="3" w:line="259" w:lineRule="auto"/>
        <w:jc w:val="center"/>
      </w:pPr>
      <w:r>
        <w:rPr>
          <w:sz w:val="23"/>
        </w:rPr>
        <w:t>Common I</w:t>
      </w:r>
      <w:r w:rsidR="00FC1096">
        <w:rPr>
          <w:sz w:val="23"/>
        </w:rPr>
        <w:t>C</w:t>
      </w:r>
      <w:r>
        <w:rPr>
          <w:sz w:val="23"/>
        </w:rPr>
        <w:t>T</w:t>
      </w:r>
      <w:r w:rsidR="00FC1096">
        <w:rPr>
          <w:sz w:val="23"/>
        </w:rPr>
        <w:t xml:space="preserve"> </w:t>
      </w:r>
      <w:proofErr w:type="spellStart"/>
      <w:r w:rsidR="00FC1096">
        <w:rPr>
          <w:sz w:val="23"/>
        </w:rPr>
        <w:t>Programme</w:t>
      </w:r>
      <w:proofErr w:type="spellEnd"/>
    </w:p>
    <w:p w14:paraId="26D5DFC2" w14:textId="77777777" w:rsidR="00641BA1" w:rsidRDefault="00386E6B" w:rsidP="00E96013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75F5D157" w14:textId="77777777" w:rsidR="00641BA1" w:rsidRDefault="00386E6B">
      <w:pPr>
        <w:pStyle w:val="Heading1"/>
      </w:pPr>
      <w:r>
        <w:t xml:space="preserve">ASSIGNMENT </w:t>
      </w:r>
    </w:p>
    <w:p w14:paraId="726CFBD3" w14:textId="77777777" w:rsidR="00641BA1" w:rsidRDefault="00386E6B">
      <w:pPr>
        <w:spacing w:after="49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A05CC5B" w14:textId="30472F47" w:rsidR="00641BA1" w:rsidRDefault="00816C49">
      <w:pPr>
        <w:spacing w:after="0" w:line="259" w:lineRule="auto"/>
        <w:ind w:left="1327" w:firstLine="0"/>
        <w:jc w:val="left"/>
      </w:pPr>
      <w:r w:rsidRPr="003F1353">
        <w:rPr>
          <w:b/>
          <w:sz w:val="30"/>
        </w:rPr>
        <w:t xml:space="preserve">Due on </w:t>
      </w:r>
      <w:r w:rsidR="003F1353" w:rsidRPr="003F1353">
        <w:rPr>
          <w:b/>
          <w:sz w:val="30"/>
        </w:rPr>
        <w:t>9</w:t>
      </w:r>
      <w:r w:rsidR="00FC1096" w:rsidRPr="003F1353">
        <w:rPr>
          <w:b/>
          <w:sz w:val="30"/>
        </w:rPr>
        <w:t xml:space="preserve"> August </w:t>
      </w:r>
      <w:r w:rsidR="00F26514" w:rsidRPr="003F1353">
        <w:rPr>
          <w:b/>
          <w:sz w:val="30"/>
        </w:rPr>
        <w:t>20</w:t>
      </w:r>
      <w:r w:rsidR="00E96013" w:rsidRPr="003F1353">
        <w:rPr>
          <w:b/>
          <w:sz w:val="30"/>
        </w:rPr>
        <w:t>2</w:t>
      </w:r>
      <w:r w:rsidR="00A50A49" w:rsidRPr="003F1353">
        <w:rPr>
          <w:b/>
          <w:sz w:val="30"/>
        </w:rPr>
        <w:t>1</w:t>
      </w:r>
      <w:r w:rsidR="00386E6B" w:rsidRPr="003F1353">
        <w:rPr>
          <w:b/>
          <w:sz w:val="30"/>
        </w:rPr>
        <w:t xml:space="preserve"> (</w:t>
      </w:r>
      <w:r w:rsidR="003F1353" w:rsidRPr="003F1353">
        <w:rPr>
          <w:b/>
          <w:sz w:val="30"/>
          <w:rPrChange w:id="0" w:author="Wee Chong OON (NP)" w:date="2021-07-16T19:28:00Z">
            <w:rPr>
              <w:b/>
              <w:sz w:val="30"/>
              <w:highlight w:val="yellow"/>
            </w:rPr>
          </w:rPrChange>
        </w:rPr>
        <w:t>Mo</w:t>
      </w:r>
      <w:r w:rsidR="00FC1096" w:rsidRPr="003F1353">
        <w:rPr>
          <w:b/>
          <w:sz w:val="30"/>
          <w:rPrChange w:id="1" w:author="Wee Chong OON (NP)" w:date="2021-07-16T19:28:00Z">
            <w:rPr>
              <w:b/>
              <w:sz w:val="30"/>
              <w:highlight w:val="yellow"/>
            </w:rPr>
          </w:rPrChange>
        </w:rPr>
        <w:t>n</w:t>
      </w:r>
      <w:r w:rsidR="0057488F" w:rsidRPr="003F1353">
        <w:rPr>
          <w:b/>
          <w:sz w:val="30"/>
          <w:rPrChange w:id="2" w:author="Wee Chong OON (NP)" w:date="2021-07-16T19:28:00Z">
            <w:rPr>
              <w:b/>
              <w:sz w:val="30"/>
              <w:highlight w:val="yellow"/>
            </w:rPr>
          </w:rPrChange>
        </w:rPr>
        <w:t>day</w:t>
      </w:r>
      <w:r w:rsidR="00386E6B" w:rsidRPr="003F1353">
        <w:rPr>
          <w:b/>
          <w:sz w:val="30"/>
        </w:rPr>
        <w:t xml:space="preserve">), </w:t>
      </w:r>
      <w:r w:rsidR="00A50A49" w:rsidRPr="003F1353">
        <w:rPr>
          <w:b/>
          <w:sz w:val="30"/>
          <w:rPrChange w:id="3" w:author="Wee Chong OON (NP)" w:date="2021-07-16T19:28:00Z">
            <w:rPr>
              <w:b/>
              <w:sz w:val="30"/>
              <w:highlight w:val="yellow"/>
            </w:rPr>
          </w:rPrChange>
        </w:rPr>
        <w:t>2359</w:t>
      </w:r>
      <w:r w:rsidR="00386E6B" w:rsidRPr="003F1353">
        <w:rPr>
          <w:b/>
          <w:sz w:val="30"/>
        </w:rPr>
        <w:t xml:space="preserve"> </w:t>
      </w:r>
      <w:r w:rsidR="00A50A49" w:rsidRPr="003F1353">
        <w:rPr>
          <w:b/>
          <w:sz w:val="30"/>
        </w:rPr>
        <w:t>hours</w:t>
      </w:r>
      <w:r w:rsidR="00386E6B">
        <w:rPr>
          <w:b/>
          <w:sz w:val="30"/>
        </w:rPr>
        <w:t xml:space="preserve"> </w:t>
      </w:r>
    </w:p>
    <w:p w14:paraId="2B7D9EE5" w14:textId="77777777" w:rsidR="00641BA1" w:rsidRDefault="00386E6B">
      <w:pPr>
        <w:spacing w:after="0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D4576E2" w14:textId="77777777" w:rsidR="00641BA1" w:rsidRDefault="00386E6B">
      <w:pPr>
        <w:spacing w:after="0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CEE7EB7" w14:textId="77777777" w:rsidR="00641BA1" w:rsidRDefault="00386E6B">
      <w:pPr>
        <w:spacing w:after="0" w:line="259" w:lineRule="auto"/>
        <w:ind w:left="847" w:firstLine="0"/>
        <w:jc w:val="left"/>
      </w:pPr>
      <w:r>
        <w:rPr>
          <w:b/>
          <w:sz w:val="23"/>
        </w:rPr>
        <w:t xml:space="preserve"> </w:t>
      </w:r>
    </w:p>
    <w:p w14:paraId="247FF851" w14:textId="521B42A2" w:rsidR="00474A32" w:rsidRPr="003F1353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</w:pPr>
      <w:r w:rsidRPr="003F1353">
        <w:rPr>
          <w:b/>
        </w:rPr>
        <w:t xml:space="preserve">Weightage: </w:t>
      </w:r>
      <w:r w:rsidRPr="003F1353">
        <w:rPr>
          <w:b/>
        </w:rPr>
        <w:tab/>
        <w:t xml:space="preserve">           </w:t>
      </w:r>
      <w:r w:rsidRPr="003F1353">
        <w:rPr>
          <w:b/>
        </w:rPr>
        <w:tab/>
      </w:r>
      <w:r w:rsidR="00BD0A7C" w:rsidRPr="003F1353">
        <w:rPr>
          <w:rPrChange w:id="4" w:author="Wee Chong OON (NP)" w:date="2021-07-16T19:28:00Z">
            <w:rPr>
              <w:highlight w:val="yellow"/>
            </w:rPr>
          </w:rPrChange>
        </w:rPr>
        <w:t>3</w:t>
      </w:r>
      <w:r w:rsidRPr="003F1353">
        <w:rPr>
          <w:rPrChange w:id="5" w:author="Wee Chong OON (NP)" w:date="2021-07-16T19:28:00Z">
            <w:rPr>
              <w:highlight w:val="yellow"/>
            </w:rPr>
          </w:rPrChange>
        </w:rPr>
        <w:t>0%</w:t>
      </w:r>
      <w:r w:rsidRPr="003F1353">
        <w:t xml:space="preserve"> of Module</w:t>
      </w:r>
    </w:p>
    <w:p w14:paraId="5C65F9FD" w14:textId="77777777" w:rsidR="00474A32" w:rsidRPr="003F1353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rPr>
          <w:b/>
        </w:rPr>
      </w:pPr>
    </w:p>
    <w:p w14:paraId="4F345273" w14:textId="77777777" w:rsidR="00474A32" w:rsidRPr="003F1353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</w:pPr>
      <w:r w:rsidRPr="003F1353">
        <w:rPr>
          <w:b/>
        </w:rPr>
        <w:t xml:space="preserve">Individual/Team/Both: </w:t>
      </w:r>
      <w:r w:rsidRPr="003F1353">
        <w:rPr>
          <w:b/>
        </w:rPr>
        <w:tab/>
      </w:r>
      <w:r w:rsidRPr="003F1353">
        <w:t>Individual</w:t>
      </w:r>
    </w:p>
    <w:p w14:paraId="254BE311" w14:textId="77777777" w:rsidR="00474A32" w:rsidRPr="003F1353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rPr>
          <w:b/>
        </w:rPr>
      </w:pPr>
      <w:r w:rsidRPr="003F1353">
        <w:rPr>
          <w:b/>
        </w:rPr>
        <w:tab/>
      </w:r>
    </w:p>
    <w:p w14:paraId="6B52BC1E" w14:textId="77777777" w:rsidR="00B54E4E" w:rsidRPr="003F1353" w:rsidRDefault="00474A32" w:rsidP="00B54E4E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ind w:left="900"/>
        <w:rPr>
          <w:rFonts w:ascii="MS Sans Serif" w:hAnsi="MS Sans Serif"/>
          <w:bCs/>
        </w:rPr>
      </w:pPr>
      <w:r w:rsidRPr="003F1353">
        <w:rPr>
          <w:rFonts w:ascii="MS Sans Serif" w:hAnsi="MS Sans Serif"/>
          <w:b/>
        </w:rPr>
        <w:t xml:space="preserve">Format: </w:t>
      </w:r>
      <w:r w:rsidRPr="003F1353">
        <w:rPr>
          <w:rFonts w:ascii="MS Sans Serif" w:hAnsi="MS Sans Serif"/>
          <w:b/>
        </w:rPr>
        <w:tab/>
      </w:r>
      <w:r w:rsidRPr="003F1353">
        <w:rPr>
          <w:rFonts w:ascii="MS Sans Serif" w:hAnsi="MS Sans Serif"/>
          <w:b/>
        </w:rPr>
        <w:tab/>
      </w:r>
      <w:r w:rsidR="00B54E4E" w:rsidRPr="003F1353">
        <w:rPr>
          <w:rFonts w:ascii="MS Sans Serif" w:hAnsi="MS Sans Serif"/>
          <w:bCs/>
        </w:rPr>
        <w:t>Programming and Presentation</w:t>
      </w:r>
    </w:p>
    <w:p w14:paraId="6007CCE6" w14:textId="316FEB22" w:rsidR="00B54E4E" w:rsidRPr="003F1353" w:rsidRDefault="00B54E4E" w:rsidP="00B54E4E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ind w:left="900"/>
        <w:rPr>
          <w:rFonts w:ascii="MS Sans Serif" w:hAnsi="MS Sans Serif"/>
          <w:bCs/>
        </w:rPr>
      </w:pPr>
      <w:r w:rsidRPr="003F1353">
        <w:rPr>
          <w:rFonts w:ascii="MS Sans Serif" w:hAnsi="MS Sans Serif"/>
          <w:b/>
        </w:rPr>
        <w:tab/>
      </w:r>
      <w:r w:rsidRPr="003F1353">
        <w:rPr>
          <w:rFonts w:ascii="MS Sans Serif" w:hAnsi="MS Sans Serif"/>
          <w:b/>
        </w:rPr>
        <w:tab/>
      </w:r>
      <w:r w:rsidRPr="003F1353">
        <w:rPr>
          <w:rFonts w:ascii="MS Sans Serif" w:hAnsi="MS Sans Serif"/>
          <w:b/>
        </w:rPr>
        <w:tab/>
      </w:r>
      <w:r w:rsidR="00474A32" w:rsidRPr="003F1353">
        <w:rPr>
          <w:rFonts w:ascii="MS Sans Serif" w:hAnsi="MS Sans Serif"/>
          <w:bCs/>
        </w:rPr>
        <w:t>Basic Requirement (</w:t>
      </w:r>
      <w:r w:rsidR="00863332" w:rsidRPr="003F1353">
        <w:rPr>
          <w:rFonts w:ascii="MS Sans Serif" w:hAnsi="MS Sans Serif"/>
          <w:rPrChange w:id="6" w:author="Wee Chong OON (NP)" w:date="2021-07-16T19:28:00Z">
            <w:rPr>
              <w:rFonts w:ascii="MS Sans Serif" w:hAnsi="MS Sans Serif"/>
              <w:highlight w:val="yellow"/>
            </w:rPr>
          </w:rPrChange>
        </w:rPr>
        <w:t>8</w:t>
      </w:r>
      <w:r w:rsidR="00D26405" w:rsidRPr="003F1353">
        <w:rPr>
          <w:rFonts w:ascii="MS Sans Serif" w:hAnsi="MS Sans Serif"/>
          <w:rPrChange w:id="7" w:author="Wee Chong OON (NP)" w:date="2021-07-16T19:28:00Z">
            <w:rPr>
              <w:rFonts w:ascii="MS Sans Serif" w:hAnsi="MS Sans Serif"/>
              <w:highlight w:val="yellow"/>
            </w:rPr>
          </w:rPrChange>
        </w:rPr>
        <w:t>0</w:t>
      </w:r>
      <w:r w:rsidRPr="003F1353">
        <w:rPr>
          <w:rFonts w:ascii="MS Sans Serif" w:hAnsi="MS Sans Serif"/>
          <w:rPrChange w:id="8" w:author="Wee Chong OON (NP)" w:date="2021-07-16T19:28:00Z">
            <w:rPr>
              <w:rFonts w:ascii="MS Sans Serif" w:hAnsi="MS Sans Serif"/>
              <w:highlight w:val="yellow"/>
            </w:rPr>
          </w:rPrChange>
        </w:rPr>
        <w:t>%</w:t>
      </w:r>
      <w:r w:rsidRPr="003F1353">
        <w:rPr>
          <w:rFonts w:ascii="MS Sans Serif" w:hAnsi="MS Sans Serif"/>
          <w:bCs/>
        </w:rPr>
        <w:t xml:space="preserve">) </w:t>
      </w:r>
    </w:p>
    <w:p w14:paraId="264C7317" w14:textId="618D2ED7" w:rsidR="00474A32" w:rsidRPr="008C528B" w:rsidRDefault="00B54E4E" w:rsidP="00B54E4E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ind w:left="900"/>
        <w:rPr>
          <w:rFonts w:ascii="MS Sans Serif" w:hAnsi="MS Sans Serif"/>
          <w:bCs/>
        </w:rPr>
      </w:pPr>
      <w:r w:rsidRPr="003F1353">
        <w:rPr>
          <w:rFonts w:ascii="MS Sans Serif" w:hAnsi="MS Sans Serif"/>
          <w:bCs/>
        </w:rPr>
        <w:tab/>
      </w:r>
      <w:r w:rsidRPr="003F1353">
        <w:rPr>
          <w:rFonts w:ascii="MS Sans Serif" w:hAnsi="MS Sans Serif"/>
          <w:bCs/>
        </w:rPr>
        <w:tab/>
      </w:r>
      <w:r w:rsidRPr="003F1353">
        <w:rPr>
          <w:rFonts w:ascii="MS Sans Serif" w:hAnsi="MS Sans Serif"/>
          <w:bCs/>
        </w:rPr>
        <w:tab/>
      </w:r>
      <w:r w:rsidR="00D26405" w:rsidRPr="003F1353">
        <w:rPr>
          <w:rFonts w:ascii="MS Sans Serif" w:hAnsi="MS Sans Serif"/>
          <w:bCs/>
        </w:rPr>
        <w:t>Additional Requirement (</w:t>
      </w:r>
      <w:r w:rsidR="00863332" w:rsidRPr="003F1353">
        <w:rPr>
          <w:rFonts w:ascii="MS Sans Serif" w:hAnsi="MS Sans Serif"/>
          <w:rPrChange w:id="9" w:author="Wee Chong OON (NP)" w:date="2021-07-16T19:28:00Z">
            <w:rPr>
              <w:rFonts w:ascii="MS Sans Serif" w:hAnsi="MS Sans Serif"/>
              <w:highlight w:val="yellow"/>
            </w:rPr>
          </w:rPrChange>
        </w:rPr>
        <w:t>2</w:t>
      </w:r>
      <w:r w:rsidR="00D26405" w:rsidRPr="003F1353">
        <w:rPr>
          <w:rFonts w:ascii="MS Sans Serif" w:hAnsi="MS Sans Serif"/>
          <w:rPrChange w:id="10" w:author="Wee Chong OON (NP)" w:date="2021-07-16T19:28:00Z">
            <w:rPr>
              <w:rFonts w:ascii="MS Sans Serif" w:hAnsi="MS Sans Serif"/>
              <w:highlight w:val="yellow"/>
            </w:rPr>
          </w:rPrChange>
        </w:rPr>
        <w:t>0</w:t>
      </w:r>
      <w:r w:rsidR="00474A32" w:rsidRPr="003F1353">
        <w:rPr>
          <w:rFonts w:ascii="MS Sans Serif" w:hAnsi="MS Sans Serif"/>
          <w:rPrChange w:id="11" w:author="Wee Chong OON (NP)" w:date="2021-07-16T19:28:00Z">
            <w:rPr>
              <w:rFonts w:ascii="MS Sans Serif" w:hAnsi="MS Sans Serif"/>
              <w:highlight w:val="yellow"/>
            </w:rPr>
          </w:rPrChange>
        </w:rPr>
        <w:t>%</w:t>
      </w:r>
      <w:r w:rsidR="00474A32" w:rsidRPr="003F1353">
        <w:rPr>
          <w:rFonts w:ascii="MS Sans Serif" w:hAnsi="MS Sans Serif"/>
          <w:bCs/>
        </w:rPr>
        <w:t>)</w:t>
      </w:r>
    </w:p>
    <w:p w14:paraId="5DE80388" w14:textId="77777777" w:rsidR="00474A32" w:rsidRPr="008C528B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900"/>
        <w:rPr>
          <w:rFonts w:ascii="MS Sans Serif" w:hAnsi="MS Sans Serif"/>
          <w:bCs/>
        </w:rPr>
      </w:pPr>
      <w:r w:rsidRPr="008C528B">
        <w:rPr>
          <w:rFonts w:ascii="MS Sans Serif" w:hAnsi="MS Sans Serif"/>
          <w:b/>
        </w:rPr>
        <w:tab/>
        <w:t xml:space="preserve">   </w:t>
      </w:r>
      <w:r w:rsidRPr="008C528B">
        <w:rPr>
          <w:rFonts w:ascii="MS Sans Serif" w:hAnsi="MS Sans Serif"/>
          <w:b/>
        </w:rPr>
        <w:tab/>
      </w:r>
      <w:r>
        <w:rPr>
          <w:rFonts w:ascii="MS Sans Serif" w:hAnsi="MS Sans Serif"/>
          <w:b/>
        </w:rPr>
        <w:tab/>
      </w:r>
    </w:p>
    <w:p w14:paraId="28DC71DE" w14:textId="77777777" w:rsidR="00474A32" w:rsidRPr="008C528B" w:rsidRDefault="00474A32" w:rsidP="00474A32">
      <w:pPr>
        <w:pStyle w:val="Header"/>
        <w:jc w:val="center"/>
        <w:rPr>
          <w:b/>
        </w:rPr>
      </w:pPr>
    </w:p>
    <w:p w14:paraId="2C0915FC" w14:textId="77777777" w:rsidR="00474A32" w:rsidRDefault="00474A32" w:rsidP="00474A32">
      <w:pPr>
        <w:tabs>
          <w:tab w:val="left" w:pos="360"/>
          <w:tab w:val="left" w:pos="4080"/>
        </w:tabs>
        <w:ind w:left="4080" w:hanging="3180"/>
        <w:rPr>
          <w:rFonts w:ascii="MS Sans Serif" w:hAnsi="MS Sans Serif"/>
          <w:b/>
        </w:rPr>
      </w:pPr>
      <w:r>
        <w:rPr>
          <w:rFonts w:ascii="MS Sans Serif" w:hAnsi="MS Sans Serif"/>
          <w:b/>
        </w:rPr>
        <w:t>Penalty for late submission:</w:t>
      </w:r>
      <w:r>
        <w:rPr>
          <w:rFonts w:ascii="MS Sans Serif" w:hAnsi="MS Sans Serif"/>
          <w:b/>
        </w:rPr>
        <w:tab/>
      </w:r>
    </w:p>
    <w:p w14:paraId="739D3132" w14:textId="77777777" w:rsidR="00474A32" w:rsidRPr="006924CF" w:rsidRDefault="00474A32" w:rsidP="00474A32">
      <w:pPr>
        <w:pStyle w:val="ListParagraph"/>
        <w:numPr>
          <w:ilvl w:val="1"/>
          <w:numId w:val="19"/>
        </w:numPr>
        <w:tabs>
          <w:tab w:val="left" w:pos="360"/>
          <w:tab w:val="left" w:pos="4080"/>
        </w:tabs>
        <w:rPr>
          <w:rFonts w:ascii="MS Sans Serif" w:hAnsi="MS Sans Serif"/>
        </w:rPr>
      </w:pPr>
      <w:r w:rsidRPr="006924CF">
        <w:rPr>
          <w:rFonts w:ascii="MS Sans Serif" w:hAnsi="MS Sans Serif"/>
        </w:rPr>
        <w:t xml:space="preserve">10% per day </w:t>
      </w:r>
      <w:r w:rsidR="00EE5998">
        <w:rPr>
          <w:rFonts w:ascii="MS Sans Serif" w:hAnsi="MS Sans Serif"/>
        </w:rPr>
        <w:t>from the due date</w:t>
      </w:r>
      <w:r w:rsidRPr="006924CF">
        <w:rPr>
          <w:rFonts w:ascii="MS Sans Serif" w:hAnsi="MS Sans Serif"/>
        </w:rPr>
        <w:t>.</w:t>
      </w:r>
    </w:p>
    <w:p w14:paraId="70754465" w14:textId="77777777" w:rsidR="00474A32" w:rsidRPr="006924CF" w:rsidRDefault="00A61845" w:rsidP="00474A32">
      <w:pPr>
        <w:pStyle w:val="ListParagraph"/>
        <w:numPr>
          <w:ilvl w:val="1"/>
          <w:numId w:val="19"/>
        </w:numPr>
        <w:tabs>
          <w:tab w:val="left" w:pos="360"/>
          <w:tab w:val="left" w:pos="4320"/>
        </w:tabs>
        <w:rPr>
          <w:rFonts w:ascii="MS Sans Serif" w:hAnsi="MS Sans Serif"/>
        </w:rPr>
      </w:pPr>
      <w:r>
        <w:rPr>
          <w:rFonts w:ascii="MS Sans Serif" w:hAnsi="MS Sans Serif"/>
          <w:color w:val="FF0000"/>
          <w:u w:val="single"/>
        </w:rPr>
        <w:t xml:space="preserve">NO </w:t>
      </w:r>
      <w:r w:rsidR="00474A32" w:rsidRPr="006924CF">
        <w:rPr>
          <w:rFonts w:ascii="MS Sans Serif" w:hAnsi="MS Sans Serif"/>
          <w:color w:val="FF0000"/>
          <w:u w:val="single"/>
        </w:rPr>
        <w:t>submission</w:t>
      </w:r>
      <w:r w:rsidR="00474A32" w:rsidRPr="006924CF">
        <w:rPr>
          <w:rFonts w:ascii="MS Sans Serif" w:hAnsi="MS Sans Serif"/>
        </w:rPr>
        <w:t xml:space="preserve"> shall be entertained after</w:t>
      </w:r>
      <w:r w:rsidR="00EE5998">
        <w:rPr>
          <w:rFonts w:ascii="MS Sans Serif" w:hAnsi="MS Sans Serif"/>
        </w:rPr>
        <w:t xml:space="preserve"> 7 calendar days of the due date</w:t>
      </w:r>
      <w:r w:rsidR="00474A32" w:rsidRPr="006924CF">
        <w:rPr>
          <w:rFonts w:ascii="MS Sans Serif" w:hAnsi="MS Sans Serif"/>
        </w:rPr>
        <w:t>.</w:t>
      </w:r>
    </w:p>
    <w:p w14:paraId="5DCDD2FF" w14:textId="77777777" w:rsidR="00641BA1" w:rsidRDefault="00386E6B">
      <w:pPr>
        <w:spacing w:after="0" w:line="259" w:lineRule="auto"/>
        <w:ind w:left="847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C2467AA" w14:textId="77777777" w:rsidR="00641BA1" w:rsidRDefault="00386E6B">
      <w:pPr>
        <w:spacing w:after="0" w:line="259" w:lineRule="auto"/>
        <w:ind w:left="847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BA9B53B" w14:textId="77777777" w:rsidR="00641BA1" w:rsidRDefault="00386E6B">
      <w:pPr>
        <w:spacing w:after="3" w:line="259" w:lineRule="auto"/>
        <w:ind w:left="842"/>
        <w:jc w:val="left"/>
      </w:pPr>
      <w:r>
        <w:rPr>
          <w:sz w:val="23"/>
        </w:rPr>
        <w:t xml:space="preserve">There are a total of </w:t>
      </w:r>
      <w:r w:rsidR="002E41A2">
        <w:rPr>
          <w:color w:val="FF0000"/>
          <w:sz w:val="23"/>
          <w:u w:val="single" w:color="FF0000"/>
        </w:rPr>
        <w:t>1</w:t>
      </w:r>
      <w:r w:rsidR="00DC6041">
        <w:rPr>
          <w:color w:val="FF0000"/>
          <w:sz w:val="23"/>
          <w:u w:val="single" w:color="FF0000"/>
        </w:rPr>
        <w:t>5</w:t>
      </w:r>
      <w:r>
        <w:rPr>
          <w:color w:val="FF0000"/>
          <w:sz w:val="23"/>
        </w:rPr>
        <w:t xml:space="preserve"> </w:t>
      </w:r>
      <w:r>
        <w:rPr>
          <w:sz w:val="23"/>
        </w:rPr>
        <w:t xml:space="preserve">pages (including this page) in this handout. </w:t>
      </w:r>
    </w:p>
    <w:p w14:paraId="189A756C" w14:textId="77777777" w:rsidR="00F26514" w:rsidRDefault="00386E6B" w:rsidP="00F26514">
      <w:pPr>
        <w:tabs>
          <w:tab w:val="left" w:pos="360"/>
          <w:tab w:val="left" w:pos="4320"/>
        </w:tabs>
        <w:ind w:left="900"/>
      </w:pPr>
      <w:r>
        <w:rPr>
          <w:sz w:val="23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F26514" w:rsidRPr="00EC13CA" w14:paraId="14A210F1" w14:textId="77777777" w:rsidTr="00412FCF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89773AB" w14:textId="77777777" w:rsidR="00F26514" w:rsidRDefault="00F26514" w:rsidP="00412FCF">
            <w:pPr>
              <w:ind w:left="252" w:right="209"/>
              <w:jc w:val="center"/>
              <w:rPr>
                <w:b/>
                <w:i/>
                <w:color w:val="FF0000"/>
                <w:u w:val="single"/>
              </w:rPr>
            </w:pPr>
          </w:p>
          <w:p w14:paraId="653D533E" w14:textId="77777777" w:rsidR="00F26514" w:rsidRPr="00EC13CA" w:rsidRDefault="00F26514" w:rsidP="00412FCF">
            <w:pPr>
              <w:ind w:left="252" w:right="209"/>
              <w:jc w:val="center"/>
              <w:rPr>
                <w:b/>
                <w:i/>
                <w:color w:val="FF0000"/>
                <w:u w:val="single"/>
              </w:rPr>
            </w:pPr>
            <w:r w:rsidRPr="00EC13CA">
              <w:rPr>
                <w:b/>
                <w:i/>
                <w:color w:val="FF0000"/>
                <w:u w:val="single"/>
              </w:rPr>
              <w:t>WARNING</w:t>
            </w:r>
          </w:p>
          <w:p w14:paraId="7CAF4F8E" w14:textId="77777777" w:rsidR="00F26514" w:rsidRPr="00EC13CA" w:rsidRDefault="00F26514" w:rsidP="00412FCF">
            <w:pPr>
              <w:ind w:right="209"/>
              <w:rPr>
                <w:b/>
                <w:i/>
                <w:color w:val="FF0000"/>
              </w:rPr>
            </w:pPr>
          </w:p>
          <w:p w14:paraId="6C8BF936" w14:textId="77777777" w:rsidR="00F26514" w:rsidRDefault="00F26514" w:rsidP="00412FCF">
            <w:pPr>
              <w:ind w:left="252" w:right="209"/>
              <w:rPr>
                <w:b/>
                <w:i/>
                <w:color w:val="FF0000"/>
              </w:rPr>
            </w:pPr>
            <w:r w:rsidRPr="00EC13CA">
              <w:rPr>
                <w:b/>
                <w:i/>
                <w:color w:val="FF0000"/>
              </w:rPr>
              <w:t>If a student is found to have submitted work not done by him/her, he/she will not be awarded any marks for this assignment. Disciplinary action will also be taken.</w:t>
            </w:r>
          </w:p>
          <w:p w14:paraId="50E48BEB" w14:textId="77777777" w:rsidR="00F26514" w:rsidRDefault="00F26514" w:rsidP="00412FCF">
            <w:pPr>
              <w:ind w:left="252" w:right="209"/>
              <w:rPr>
                <w:b/>
                <w:i/>
                <w:color w:val="FF0000"/>
              </w:rPr>
            </w:pPr>
            <w:r w:rsidRPr="00F772F9">
              <w:rPr>
                <w:b/>
                <w:i/>
                <w:color w:val="FF0000"/>
              </w:rPr>
              <w:t>Similar action will be taken for the student who allows other student(s) to copy his/her work.</w:t>
            </w:r>
          </w:p>
          <w:p w14:paraId="6AD8A796" w14:textId="77777777" w:rsidR="00F26514" w:rsidRPr="00EC13CA" w:rsidRDefault="00F26514" w:rsidP="00412FCF">
            <w:pPr>
              <w:ind w:left="252" w:right="209"/>
              <w:rPr>
                <w:i/>
                <w:sz w:val="28"/>
                <w:szCs w:val="28"/>
              </w:rPr>
            </w:pPr>
          </w:p>
        </w:tc>
      </w:tr>
    </w:tbl>
    <w:p w14:paraId="4D6E5C2C" w14:textId="77777777" w:rsidR="00F26514" w:rsidRPr="00E85C3A" w:rsidRDefault="00F26514" w:rsidP="00F26514">
      <w:pPr>
        <w:tabs>
          <w:tab w:val="left" w:pos="360"/>
          <w:tab w:val="left" w:pos="4320"/>
        </w:tabs>
        <w:ind w:left="900"/>
        <w:sectPr w:rsidR="00F26514" w:rsidRPr="00E85C3A" w:rsidSect="003F1353">
          <w:headerReference w:type="default" r:id="rId13"/>
          <w:footerReference w:type="default" r:id="rId14"/>
          <w:headerReference w:type="first" r:id="rId15"/>
          <w:pgSz w:w="11909" w:h="16834" w:code="9"/>
          <w:pgMar w:top="1440" w:right="1440" w:bottom="1418" w:left="1440" w:header="720" w:footer="720" w:gutter="0"/>
          <w:cols w:space="720"/>
          <w:titlePg/>
          <w:docGrid w:linePitch="360"/>
          <w:sectPrChange w:id="18" w:author="Wee Chong OON (NP)" w:date="2021-07-16T19:28:00Z">
            <w:sectPr w:rsidR="00F26514" w:rsidRPr="00E85C3A" w:rsidSect="003F1353">
              <w:pgMar w:top="1440" w:right="1440" w:bottom="1440" w:left="1440" w:header="720" w:footer="720" w:gutter="0"/>
            </w:sectPr>
          </w:sectPrChange>
        </w:sectPr>
      </w:pPr>
    </w:p>
    <w:p w14:paraId="1DD2D00A" w14:textId="77777777" w:rsidR="00F26514" w:rsidRPr="00131485" w:rsidRDefault="00F26514" w:rsidP="00F26514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rPr>
          <w:smallCaps/>
          <w:sz w:val="22"/>
        </w:rPr>
      </w:pPr>
      <w:r w:rsidRPr="00131485">
        <w:rPr>
          <w:b/>
          <w:smallCaps/>
          <w:sz w:val="22"/>
        </w:rPr>
        <w:lastRenderedPageBreak/>
        <w:t>1.  OBJECTIVE</w:t>
      </w:r>
    </w:p>
    <w:p w14:paraId="3B83D11F" w14:textId="77777777" w:rsidR="00F26514" w:rsidRDefault="00F26514"/>
    <w:p w14:paraId="4AFA62A9" w14:textId="77777777" w:rsidR="00641BA1" w:rsidRPr="00474A32" w:rsidRDefault="00386E6B">
      <w:pPr>
        <w:rPr>
          <w:sz w:val="22"/>
        </w:rPr>
      </w:pPr>
      <w:r w:rsidRPr="00474A32">
        <w:rPr>
          <w:sz w:val="22"/>
        </w:rPr>
        <w:t xml:space="preserve">This assignment assesses the student’s ability to apply relevant programming concepts to develop a simple application using Python programming language. </w:t>
      </w:r>
    </w:p>
    <w:p w14:paraId="02A7C36B" w14:textId="77777777" w:rsidR="00F26514" w:rsidRPr="00131485" w:rsidRDefault="00386E6B" w:rsidP="00F26514">
      <w:pPr>
        <w:pStyle w:val="Footer"/>
        <w:tabs>
          <w:tab w:val="left" w:pos="8280"/>
        </w:tabs>
        <w:ind w:right="-25"/>
        <w:rPr>
          <w:sz w:val="22"/>
        </w:rPr>
      </w:pPr>
      <w:r>
        <w:t xml:space="preserve"> </w:t>
      </w:r>
    </w:p>
    <w:p w14:paraId="79008110" w14:textId="77777777"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rPr>
          <w:sz w:val="22"/>
        </w:rPr>
      </w:pPr>
      <w:r w:rsidRPr="00131485">
        <w:rPr>
          <w:b/>
          <w:sz w:val="22"/>
        </w:rPr>
        <w:t xml:space="preserve">2.  </w:t>
      </w:r>
      <w:r>
        <w:rPr>
          <w:b/>
          <w:sz w:val="22"/>
        </w:rPr>
        <w:t>BACKGROUND</w:t>
      </w:r>
    </w:p>
    <w:p w14:paraId="23642E90" w14:textId="77777777" w:rsidR="00F26514" w:rsidRDefault="00F26514" w:rsidP="00F26514">
      <w:pPr>
        <w:tabs>
          <w:tab w:val="left" w:pos="709"/>
        </w:tabs>
        <w:ind w:left="720" w:hanging="720"/>
        <w:rPr>
          <w:sz w:val="22"/>
        </w:rPr>
      </w:pPr>
    </w:p>
    <w:p w14:paraId="555B1C82" w14:textId="646B7F3D" w:rsidR="00641BA1" w:rsidRPr="00B13FBA" w:rsidRDefault="00E96013" w:rsidP="00B13FBA">
      <w:pPr>
        <w:rPr>
          <w:sz w:val="22"/>
        </w:rPr>
      </w:pPr>
      <w:r>
        <w:rPr>
          <w:sz w:val="22"/>
        </w:rPr>
        <w:t xml:space="preserve">Develop a </w:t>
      </w:r>
      <w:r w:rsidR="00E0582E">
        <w:rPr>
          <w:sz w:val="22"/>
        </w:rPr>
        <w:t>city-building strategy game called Simp City</w:t>
      </w:r>
      <w:r>
        <w:rPr>
          <w:sz w:val="22"/>
        </w:rPr>
        <w:t>.</w:t>
      </w:r>
    </w:p>
    <w:p w14:paraId="23618B08" w14:textId="77777777" w:rsidR="00F26514" w:rsidRDefault="00F26514" w:rsidP="00F26514">
      <w:pPr>
        <w:rPr>
          <w:sz w:val="22"/>
        </w:rPr>
      </w:pPr>
    </w:p>
    <w:p w14:paraId="701F89A5" w14:textId="77777777"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rPr>
          <w:sz w:val="22"/>
        </w:rPr>
      </w:pPr>
      <w:r>
        <w:rPr>
          <w:b/>
          <w:sz w:val="22"/>
        </w:rPr>
        <w:t>3</w:t>
      </w:r>
      <w:r w:rsidRPr="00131485">
        <w:rPr>
          <w:b/>
          <w:sz w:val="22"/>
        </w:rPr>
        <w:t xml:space="preserve">.  </w:t>
      </w:r>
      <w:r>
        <w:rPr>
          <w:b/>
          <w:sz w:val="22"/>
        </w:rPr>
        <w:t>SCOPE</w:t>
      </w:r>
    </w:p>
    <w:p w14:paraId="04F073AF" w14:textId="77777777" w:rsidR="00F26514" w:rsidRPr="00B13FBA" w:rsidRDefault="00F26514" w:rsidP="00F26514">
      <w:pPr>
        <w:rPr>
          <w:sz w:val="22"/>
        </w:rPr>
      </w:pPr>
    </w:p>
    <w:p w14:paraId="306E3A8E" w14:textId="7B2623F8" w:rsidR="00E0582E" w:rsidRDefault="00E0582E">
      <w:pPr>
        <w:rPr>
          <w:sz w:val="22"/>
        </w:rPr>
      </w:pPr>
      <w:r>
        <w:rPr>
          <w:sz w:val="22"/>
        </w:rPr>
        <w:t>You are the mayor of Simp City, and you want to build the happiest and most prosperous city possible</w:t>
      </w:r>
      <w:r w:rsidR="009A5AC9">
        <w:rPr>
          <w:sz w:val="22"/>
        </w:rPr>
        <w:t>, i.e., score the most points.</w:t>
      </w:r>
    </w:p>
    <w:p w14:paraId="313C166B" w14:textId="6934DACA" w:rsidR="00E0582E" w:rsidRDefault="00E0582E">
      <w:pPr>
        <w:rPr>
          <w:sz w:val="22"/>
        </w:rPr>
      </w:pPr>
    </w:p>
    <w:p w14:paraId="2DF03790" w14:textId="24B12408" w:rsidR="00A34AEE" w:rsidRDefault="00E0582E">
      <w:pPr>
        <w:rPr>
          <w:sz w:val="22"/>
        </w:rPr>
      </w:pPr>
      <w:r>
        <w:rPr>
          <w:sz w:val="22"/>
        </w:rPr>
        <w:t xml:space="preserve">This city-building strategy game is played over </w:t>
      </w:r>
      <w:r w:rsidRPr="00D41870">
        <w:rPr>
          <w:sz w:val="22"/>
          <w:highlight w:val="yellow"/>
        </w:rPr>
        <w:t>16 turns</w:t>
      </w:r>
      <w:r>
        <w:rPr>
          <w:sz w:val="22"/>
        </w:rPr>
        <w:t>. In each turn</w:t>
      </w:r>
      <w:r w:rsidRPr="00D41870">
        <w:rPr>
          <w:sz w:val="22"/>
          <w:highlight w:val="yellow"/>
        </w:rPr>
        <w:t xml:space="preserve">, you will build one of two </w:t>
      </w:r>
      <w:proofErr w:type="gramStart"/>
      <w:r w:rsidRPr="00D41870">
        <w:rPr>
          <w:sz w:val="22"/>
          <w:highlight w:val="yellow"/>
        </w:rPr>
        <w:t>randomly-selected</w:t>
      </w:r>
      <w:proofErr w:type="gramEnd"/>
      <w:r w:rsidRPr="00D41870">
        <w:rPr>
          <w:sz w:val="22"/>
          <w:highlight w:val="yellow"/>
        </w:rPr>
        <w:t xml:space="preserve"> buildings in your 4x4 city.</w:t>
      </w:r>
      <w:r>
        <w:rPr>
          <w:sz w:val="22"/>
        </w:rPr>
        <w:t xml:space="preserve"> </w:t>
      </w:r>
      <w:r w:rsidR="00A34AEE">
        <w:rPr>
          <w:sz w:val="22"/>
        </w:rPr>
        <w:t xml:space="preserve">In the first turn, you can build anywhere in the city. </w:t>
      </w:r>
      <w:r w:rsidR="00A34AEE" w:rsidRPr="00D41870">
        <w:rPr>
          <w:sz w:val="22"/>
          <w:highlight w:val="yellow"/>
        </w:rPr>
        <w:t>In subsequent turns, you can only build on squares that are connected to existing buildings.</w:t>
      </w:r>
      <w:r w:rsidR="003B14E9">
        <w:rPr>
          <w:sz w:val="22"/>
        </w:rPr>
        <w:t xml:space="preserve"> The other building that you did not build is discarded.</w:t>
      </w:r>
    </w:p>
    <w:p w14:paraId="02C91541" w14:textId="77777777" w:rsidR="00A34AEE" w:rsidRDefault="00A34AEE">
      <w:pPr>
        <w:rPr>
          <w:sz w:val="22"/>
        </w:rPr>
      </w:pPr>
    </w:p>
    <w:p w14:paraId="2BBA6202" w14:textId="739052E5" w:rsidR="00E0582E" w:rsidRDefault="00E0582E">
      <w:pPr>
        <w:rPr>
          <w:sz w:val="22"/>
        </w:rPr>
      </w:pPr>
      <w:r>
        <w:rPr>
          <w:sz w:val="22"/>
        </w:rPr>
        <w:t>Each building scores in a different way</w:t>
      </w:r>
      <w:r w:rsidR="00812C5A">
        <w:rPr>
          <w:sz w:val="22"/>
        </w:rPr>
        <w:t>. The objective of the game</w:t>
      </w:r>
      <w:r>
        <w:rPr>
          <w:sz w:val="22"/>
        </w:rPr>
        <w:t xml:space="preserve"> is to build a city that scores </w:t>
      </w:r>
      <w:r w:rsidR="00655636">
        <w:rPr>
          <w:sz w:val="22"/>
        </w:rPr>
        <w:t>as many points as possible</w:t>
      </w:r>
      <w:r>
        <w:rPr>
          <w:sz w:val="22"/>
        </w:rPr>
        <w:t>.</w:t>
      </w:r>
    </w:p>
    <w:p w14:paraId="0A20CF37" w14:textId="27BA2C40" w:rsidR="00C34059" w:rsidRDefault="00C34059">
      <w:pPr>
        <w:rPr>
          <w:sz w:val="22"/>
        </w:rPr>
      </w:pPr>
    </w:p>
    <w:p w14:paraId="3F1CA003" w14:textId="514CD796" w:rsidR="00C34059" w:rsidRDefault="00C34059" w:rsidP="00C34059">
      <w:pPr>
        <w:rPr>
          <w:sz w:val="22"/>
        </w:rPr>
      </w:pPr>
      <w:r>
        <w:rPr>
          <w:sz w:val="22"/>
        </w:rPr>
        <w:t xml:space="preserve">There are </w:t>
      </w:r>
      <w:r w:rsidR="009A5AC9" w:rsidRPr="009A5AC9">
        <w:rPr>
          <w:b/>
          <w:sz w:val="22"/>
          <w:u w:val="single"/>
        </w:rPr>
        <w:t>5</w:t>
      </w:r>
      <w:r>
        <w:rPr>
          <w:sz w:val="22"/>
        </w:rPr>
        <w:t xml:space="preserve"> types of buildings</w:t>
      </w:r>
      <w:r w:rsidR="00A34AEE">
        <w:rPr>
          <w:sz w:val="22"/>
        </w:rPr>
        <w:t xml:space="preserve">, with </w:t>
      </w:r>
      <w:r w:rsidR="00A34AEE" w:rsidRPr="009A5AC9">
        <w:rPr>
          <w:b/>
          <w:sz w:val="22"/>
          <w:u w:val="single"/>
        </w:rPr>
        <w:t>8</w:t>
      </w:r>
      <w:r w:rsidR="00A34AEE">
        <w:rPr>
          <w:sz w:val="22"/>
        </w:rPr>
        <w:t xml:space="preserve"> copies of each</w:t>
      </w:r>
      <w:r>
        <w:rPr>
          <w:sz w:val="22"/>
        </w:rPr>
        <w:t>:</w:t>
      </w:r>
    </w:p>
    <w:p w14:paraId="2C691D38" w14:textId="72CADEED" w:rsidR="00C34059" w:rsidRDefault="00C34059" w:rsidP="00C3405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Beach (BCH): Scores 3 points if it is built on the left or right side of the city, or 1 point otherwise</w:t>
      </w:r>
    </w:p>
    <w:p w14:paraId="6BD71791" w14:textId="10317B78" w:rsidR="00C34059" w:rsidRDefault="00C34059" w:rsidP="00C3405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 xml:space="preserve">Factory (FAC): Scores </w:t>
      </w:r>
      <w:r w:rsidR="00A34AEE">
        <w:rPr>
          <w:sz w:val="22"/>
        </w:rPr>
        <w:t>1 point per factory (FAC) in the city, up to a maximum of 4 points</w:t>
      </w:r>
      <w:r w:rsidR="00AA2BB0">
        <w:rPr>
          <w:sz w:val="22"/>
        </w:rPr>
        <w:t xml:space="preserve"> for the first 4 factories. All subsequent factories only score 1 point each.</w:t>
      </w:r>
    </w:p>
    <w:p w14:paraId="204A6DE6" w14:textId="5628A447" w:rsidR="00C34059" w:rsidRDefault="00C34059" w:rsidP="00C3405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House (HSE): If it is next to a factory (FAC), then it scores 1 point only. Otherwise, it scores 1 point for each adjacent house (HSE) or shop (SHP), and 2 points for each adjacent beach (BCH).</w:t>
      </w:r>
    </w:p>
    <w:p w14:paraId="70331573" w14:textId="4B6189EF" w:rsidR="00C34059" w:rsidRDefault="00A34AEE" w:rsidP="00C3405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Shop (SHP): Scores 1 point per different type of building adjacent to it.</w:t>
      </w:r>
    </w:p>
    <w:p w14:paraId="77F5780D" w14:textId="2B2BEE65" w:rsidR="00A34AEE" w:rsidRDefault="00A34AEE" w:rsidP="00C3405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Highway (HWY): Scores 1 point per connected highway (HWY) in the same row.</w:t>
      </w:r>
    </w:p>
    <w:p w14:paraId="4F655096" w14:textId="7CD177A9" w:rsidR="00A34AEE" w:rsidRDefault="00A34AEE" w:rsidP="00A34AEE">
      <w:pPr>
        <w:rPr>
          <w:sz w:val="22"/>
        </w:rPr>
      </w:pPr>
    </w:p>
    <w:p w14:paraId="0AE88130" w14:textId="17D66FCA" w:rsidR="00A34AEE" w:rsidRPr="00C34059" w:rsidRDefault="00A34AEE" w:rsidP="00A34AEE">
      <w:pPr>
        <w:rPr>
          <w:sz w:val="22"/>
        </w:rPr>
      </w:pPr>
      <w:r>
        <w:rPr>
          <w:sz w:val="22"/>
        </w:rPr>
        <w:t xml:space="preserve">See </w:t>
      </w:r>
      <w:r w:rsidR="00996E0A">
        <w:rPr>
          <w:sz w:val="22"/>
        </w:rPr>
        <w:t>Section 4</w:t>
      </w:r>
      <w:r w:rsidR="009A5AC9">
        <w:rPr>
          <w:sz w:val="22"/>
        </w:rPr>
        <w:t xml:space="preserve"> part 4</w:t>
      </w:r>
      <w:r>
        <w:rPr>
          <w:sz w:val="22"/>
        </w:rPr>
        <w:t xml:space="preserve"> for more information on how these buildings score.</w:t>
      </w:r>
    </w:p>
    <w:p w14:paraId="6B6BE7ED" w14:textId="77777777" w:rsidR="00641BA1" w:rsidRPr="00B13FBA" w:rsidRDefault="00641BA1">
      <w:pPr>
        <w:spacing w:after="0" w:line="259" w:lineRule="auto"/>
        <w:ind w:left="0" w:firstLine="0"/>
        <w:jc w:val="left"/>
        <w:rPr>
          <w:sz w:val="22"/>
        </w:rPr>
      </w:pPr>
    </w:p>
    <w:p w14:paraId="25AD682F" w14:textId="77777777" w:rsidR="00641BA1" w:rsidRPr="00B13FBA" w:rsidRDefault="00386E6B">
      <w:pPr>
        <w:spacing w:after="1" w:line="240" w:lineRule="auto"/>
        <w:ind w:left="0" w:right="2" w:firstLine="0"/>
        <w:rPr>
          <w:sz w:val="22"/>
        </w:rPr>
      </w:pPr>
      <w:r w:rsidRPr="00B13FBA">
        <w:rPr>
          <w:sz w:val="22"/>
        </w:rPr>
        <w:t>The assignment consists of “</w:t>
      </w:r>
      <w:r w:rsidRPr="00B13FBA">
        <w:rPr>
          <w:b/>
          <w:sz w:val="22"/>
        </w:rPr>
        <w:t>Basic Requirements</w:t>
      </w:r>
      <w:r w:rsidRPr="00B13FBA">
        <w:rPr>
          <w:sz w:val="22"/>
        </w:rPr>
        <w:t>” and “</w:t>
      </w:r>
      <w:r w:rsidRPr="00B13FBA">
        <w:rPr>
          <w:b/>
          <w:sz w:val="22"/>
        </w:rPr>
        <w:t>Advanced Requirement</w:t>
      </w:r>
      <w:r w:rsidR="00B54E4E">
        <w:rPr>
          <w:b/>
          <w:sz w:val="22"/>
        </w:rPr>
        <w:t>s</w:t>
      </w:r>
      <w:r w:rsidRPr="00B13FBA">
        <w:rPr>
          <w:sz w:val="22"/>
        </w:rPr>
        <w:t>” as described in sections 4 and 5</w:t>
      </w:r>
      <w:r w:rsidR="0085111B">
        <w:rPr>
          <w:sz w:val="22"/>
        </w:rPr>
        <w:t xml:space="preserve"> respectively</w:t>
      </w:r>
      <w:r w:rsidRPr="00B13FBA">
        <w:rPr>
          <w:sz w:val="22"/>
        </w:rPr>
        <w:t xml:space="preserve">. </w:t>
      </w:r>
      <w:r w:rsidRPr="00B13FBA">
        <w:rPr>
          <w:color w:val="FF0000"/>
          <w:sz w:val="22"/>
        </w:rPr>
        <w:t xml:space="preserve">You </w:t>
      </w:r>
      <w:r w:rsidR="006545DF">
        <w:rPr>
          <w:color w:val="FF0000"/>
          <w:sz w:val="22"/>
        </w:rPr>
        <w:t>are advised to</w:t>
      </w:r>
      <w:r w:rsidRPr="00B13FBA">
        <w:rPr>
          <w:color w:val="FF0000"/>
          <w:sz w:val="22"/>
        </w:rPr>
        <w:t xml:space="preserve"> complete the basic requirements BEFORE proceeding with the advanced requirement</w:t>
      </w:r>
      <w:r w:rsidR="00B54E4E">
        <w:rPr>
          <w:color w:val="FF0000"/>
          <w:sz w:val="22"/>
        </w:rPr>
        <w:t>s</w:t>
      </w:r>
      <w:r w:rsidRPr="00B13FBA">
        <w:rPr>
          <w:color w:val="FF0000"/>
          <w:sz w:val="22"/>
        </w:rPr>
        <w:t xml:space="preserve">.  </w:t>
      </w:r>
    </w:p>
    <w:p w14:paraId="08829AEF" w14:textId="77777777" w:rsidR="00641BA1" w:rsidRPr="00B13FBA" w:rsidRDefault="00386E6B">
      <w:pPr>
        <w:spacing w:after="0" w:line="259" w:lineRule="auto"/>
        <w:ind w:left="0" w:firstLine="0"/>
        <w:jc w:val="left"/>
        <w:rPr>
          <w:sz w:val="22"/>
        </w:rPr>
      </w:pPr>
      <w:r w:rsidRPr="00B13FBA">
        <w:rPr>
          <w:sz w:val="22"/>
        </w:rPr>
        <w:t xml:space="preserve"> </w:t>
      </w:r>
    </w:p>
    <w:p w14:paraId="157E7DB9" w14:textId="77777777" w:rsidR="00641BA1" w:rsidRPr="00B13FBA" w:rsidRDefault="00386E6B">
      <w:pPr>
        <w:rPr>
          <w:sz w:val="22"/>
        </w:rPr>
      </w:pPr>
      <w:r w:rsidRPr="00B13FBA">
        <w:rPr>
          <w:sz w:val="22"/>
        </w:rPr>
        <w:t xml:space="preserve">For this assignment, you are expected to: </w:t>
      </w:r>
    </w:p>
    <w:p w14:paraId="30A9CCD8" w14:textId="32E168FC" w:rsidR="00E4283F" w:rsidRDefault="009A5AC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U</w:t>
      </w:r>
      <w:r w:rsidR="00386E6B" w:rsidRPr="00B13FBA">
        <w:rPr>
          <w:sz w:val="22"/>
        </w:rPr>
        <w:t xml:space="preserve">nderstand the problem completely and plan your program </w:t>
      </w:r>
      <w:r w:rsidR="00E4283F">
        <w:rPr>
          <w:sz w:val="22"/>
        </w:rPr>
        <w:t>layout before you start coding</w:t>
      </w:r>
    </w:p>
    <w:p w14:paraId="7D243B81" w14:textId="7098A649" w:rsidR="00641BA1" w:rsidRPr="00B13FBA" w:rsidRDefault="009A5AC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D</w:t>
      </w:r>
      <w:r w:rsidR="00386E6B" w:rsidRPr="00B13FBA">
        <w:rPr>
          <w:sz w:val="22"/>
        </w:rPr>
        <w:t>evelop the solution fo</w:t>
      </w:r>
      <w:r w:rsidR="00E4283F">
        <w:rPr>
          <w:sz w:val="22"/>
        </w:rPr>
        <w:t xml:space="preserve">r each task by </w:t>
      </w:r>
      <w:r w:rsidR="00E4283F" w:rsidRPr="00D41870">
        <w:rPr>
          <w:sz w:val="22"/>
          <w:highlight w:val="yellow"/>
        </w:rPr>
        <w:t>using functions</w:t>
      </w:r>
      <w:r w:rsidR="00386E6B" w:rsidRPr="00B13FBA">
        <w:rPr>
          <w:sz w:val="22"/>
        </w:rPr>
        <w:t xml:space="preserve"> </w:t>
      </w:r>
    </w:p>
    <w:p w14:paraId="720BB72D" w14:textId="745BF6F4" w:rsidR="00641BA1" w:rsidRDefault="009A5AC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F</w:t>
      </w:r>
      <w:r w:rsidR="00386E6B" w:rsidRPr="00B13FBA">
        <w:rPr>
          <w:sz w:val="22"/>
        </w:rPr>
        <w:t>unctions developed should be as generic as possible - values used in functions should be passed in as the fu</w:t>
      </w:r>
      <w:r w:rsidR="00E4283F">
        <w:rPr>
          <w:sz w:val="22"/>
        </w:rPr>
        <w:t>nction parameters</w:t>
      </w:r>
    </w:p>
    <w:p w14:paraId="5EFD921D" w14:textId="77777777" w:rsidR="009A5AC9" w:rsidRDefault="009A5AC9" w:rsidP="009A5AC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Y</w:t>
      </w:r>
      <w:r w:rsidR="008837D0">
        <w:rPr>
          <w:sz w:val="22"/>
        </w:rPr>
        <w:t xml:space="preserve">ou may use global variables </w:t>
      </w:r>
      <w:r w:rsidR="008837D0" w:rsidRPr="008837D0">
        <w:rPr>
          <w:b/>
          <w:sz w:val="22"/>
          <w:u w:val="single"/>
        </w:rPr>
        <w:t>sparingly</w:t>
      </w:r>
    </w:p>
    <w:p w14:paraId="10032869" w14:textId="2B9DC78F" w:rsidR="00380B64" w:rsidRPr="009A5AC9" w:rsidRDefault="009A5AC9" w:rsidP="009A5AC9">
      <w:pPr>
        <w:numPr>
          <w:ilvl w:val="0"/>
          <w:numId w:val="3"/>
        </w:numPr>
        <w:ind w:hanging="338"/>
        <w:rPr>
          <w:sz w:val="22"/>
        </w:rPr>
      </w:pPr>
      <w:r w:rsidRPr="009A5AC9">
        <w:rPr>
          <w:sz w:val="22"/>
        </w:rPr>
        <w:t>I</w:t>
      </w:r>
      <w:r w:rsidR="00386E6B" w:rsidRPr="009A5AC9">
        <w:rPr>
          <w:sz w:val="22"/>
        </w:rPr>
        <w:t xml:space="preserve">mplement and test each feature as it is developed </w:t>
      </w:r>
      <w:r w:rsidR="00380B64" w:rsidRPr="009A5AC9">
        <w:rPr>
          <w:b/>
          <w:sz w:val="22"/>
        </w:rPr>
        <w:br w:type="page"/>
      </w:r>
    </w:p>
    <w:p w14:paraId="6431FD9D" w14:textId="77777777"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rPr>
          <w:sz w:val="22"/>
        </w:rPr>
      </w:pPr>
      <w:r>
        <w:rPr>
          <w:b/>
          <w:sz w:val="22"/>
        </w:rPr>
        <w:lastRenderedPageBreak/>
        <w:t>4</w:t>
      </w:r>
      <w:r w:rsidRPr="00131485">
        <w:rPr>
          <w:b/>
          <w:sz w:val="22"/>
        </w:rPr>
        <w:t>.  BASIC REQUIREMENTS</w:t>
      </w:r>
      <w:r w:rsidR="005B654C">
        <w:rPr>
          <w:b/>
          <w:sz w:val="22"/>
        </w:rPr>
        <w:t xml:space="preserve">  </w:t>
      </w:r>
    </w:p>
    <w:p w14:paraId="6CDB5616" w14:textId="77777777" w:rsidR="00F26514" w:rsidRPr="00131485" w:rsidRDefault="00F26514" w:rsidP="00F26514">
      <w:pPr>
        <w:tabs>
          <w:tab w:val="left" w:pos="709"/>
        </w:tabs>
        <w:ind w:left="720" w:hanging="720"/>
        <w:rPr>
          <w:sz w:val="22"/>
        </w:rPr>
      </w:pPr>
    </w:p>
    <w:p w14:paraId="358272F8" w14:textId="77777777" w:rsidR="00641BA1" w:rsidRPr="00380B64" w:rsidRDefault="00386E6B">
      <w:pPr>
        <w:rPr>
          <w:sz w:val="22"/>
        </w:rPr>
      </w:pPr>
      <w:r w:rsidRPr="00380B64">
        <w:rPr>
          <w:sz w:val="22"/>
        </w:rPr>
        <w:t xml:space="preserve">The application should provide the following </w:t>
      </w:r>
      <w:r w:rsidRPr="00380B64">
        <w:rPr>
          <w:b/>
          <w:sz w:val="22"/>
          <w:u w:val="single" w:color="000000"/>
        </w:rPr>
        <w:t>basic</w:t>
      </w:r>
      <w:r w:rsidRPr="00380B64">
        <w:rPr>
          <w:sz w:val="22"/>
        </w:rPr>
        <w:t xml:space="preserve"> features: </w:t>
      </w:r>
    </w:p>
    <w:p w14:paraId="68815A00" w14:textId="77777777" w:rsidR="00641BA1" w:rsidRDefault="00386E6B">
      <w:pPr>
        <w:spacing w:after="11" w:line="259" w:lineRule="auto"/>
        <w:ind w:left="0" w:firstLine="0"/>
        <w:jc w:val="left"/>
      </w:pPr>
      <w:r>
        <w:rPr>
          <w:b/>
        </w:rPr>
        <w:t xml:space="preserve"> </w:t>
      </w:r>
    </w:p>
    <w:p w14:paraId="45669DE6" w14:textId="77777777" w:rsidR="00A54116" w:rsidRDefault="00A54116" w:rsidP="00A54116">
      <w:pPr>
        <w:numPr>
          <w:ilvl w:val="0"/>
          <w:numId w:val="20"/>
        </w:numPr>
        <w:tabs>
          <w:tab w:val="num" w:pos="360"/>
        </w:tabs>
        <w:spacing w:after="0" w:line="240" w:lineRule="auto"/>
        <w:ind w:left="0" w:firstLine="0"/>
        <w:rPr>
          <w:b/>
          <w:sz w:val="22"/>
        </w:rPr>
      </w:pPr>
      <w:r>
        <w:rPr>
          <w:b/>
          <w:sz w:val="22"/>
        </w:rPr>
        <w:t xml:space="preserve">Display main menu </w:t>
      </w:r>
    </w:p>
    <w:p w14:paraId="0CC4499D" w14:textId="4CE0F5E1" w:rsidR="00A54116" w:rsidRPr="00BB236D" w:rsidRDefault="00A54116" w:rsidP="00BB236D">
      <w:pPr>
        <w:autoSpaceDE w:val="0"/>
        <w:autoSpaceDN w:val="0"/>
        <w:adjustRightInd w:val="0"/>
        <w:spacing w:before="120" w:after="120"/>
        <w:ind w:left="360"/>
        <w:rPr>
          <w:sz w:val="22"/>
        </w:rPr>
      </w:pPr>
      <w:r w:rsidRPr="00E00CFD">
        <w:rPr>
          <w:rFonts w:eastAsia="SimSun"/>
          <w:sz w:val="22"/>
          <w:lang w:val="en-SG" w:eastAsia="en-SG"/>
        </w:rPr>
        <w:t xml:space="preserve">When the program is </w:t>
      </w:r>
      <w:r w:rsidR="008837D0">
        <w:rPr>
          <w:rFonts w:eastAsia="SimSun"/>
          <w:sz w:val="22"/>
          <w:lang w:val="en-SG" w:eastAsia="en-SG"/>
        </w:rPr>
        <w:t xml:space="preserve">first </w:t>
      </w:r>
      <w:r w:rsidRPr="00E00CFD">
        <w:rPr>
          <w:rFonts w:eastAsia="SimSun"/>
          <w:sz w:val="22"/>
          <w:lang w:val="en-SG" w:eastAsia="en-SG"/>
        </w:rPr>
        <w:t xml:space="preserve">run, it should display the main menu as shown in </w:t>
      </w:r>
      <w:r w:rsidRPr="00E00CFD">
        <w:rPr>
          <w:iCs/>
          <w:sz w:val="22"/>
        </w:rPr>
        <w:t xml:space="preserve">Figure </w:t>
      </w:r>
      <w:r w:rsidR="00BB236D">
        <w:rPr>
          <w:iCs/>
          <w:sz w:val="22"/>
        </w:rPr>
        <w:t>1</w:t>
      </w:r>
      <w:r w:rsidRPr="00E00CFD">
        <w:rPr>
          <w:iCs/>
          <w:sz w:val="22"/>
        </w:rPr>
        <w:t>.</w:t>
      </w:r>
      <w:r w:rsidRPr="00E00CFD">
        <w:rPr>
          <w:rFonts w:eastAsia="SimSun"/>
          <w:sz w:val="22"/>
          <w:lang w:val="en-SG" w:eastAsia="en-SG"/>
        </w:rPr>
        <w:t xml:space="preserve"> </w:t>
      </w:r>
      <w:r w:rsidR="006F4970">
        <w:rPr>
          <w:rFonts w:eastAsia="SimSun"/>
          <w:sz w:val="22"/>
          <w:lang w:val="en-SG" w:eastAsia="en-SG"/>
        </w:rPr>
        <w:t xml:space="preserve"> </w:t>
      </w:r>
      <w:r w:rsidRPr="00E00CFD">
        <w:rPr>
          <w:rFonts w:eastAsia="SimSun"/>
          <w:sz w:val="22"/>
          <w:lang w:val="en-SG" w:eastAsia="en-SG"/>
        </w:rPr>
        <w:t>When a user enters a</w:t>
      </w:r>
      <w:r>
        <w:rPr>
          <w:rFonts w:eastAsia="SimSun"/>
          <w:sz w:val="22"/>
          <w:lang w:val="en-SG" w:eastAsia="en-SG"/>
        </w:rPr>
        <w:t xml:space="preserve">n option </w:t>
      </w:r>
      <w:r w:rsidR="00C34059">
        <w:rPr>
          <w:rFonts w:eastAsia="SimSun"/>
          <w:sz w:val="22"/>
          <w:lang w:val="en-SG" w:eastAsia="en-SG"/>
        </w:rPr>
        <w:t>1, 2 or 0</w:t>
      </w:r>
      <w:r w:rsidRPr="00E00CFD">
        <w:rPr>
          <w:rFonts w:eastAsia="SimSun"/>
          <w:sz w:val="22"/>
          <w:lang w:val="en-SG" w:eastAsia="en-SG"/>
        </w:rPr>
        <w:t>, the program will process the option</w:t>
      </w:r>
      <w:r>
        <w:rPr>
          <w:rFonts w:eastAsia="SimSun"/>
          <w:sz w:val="22"/>
          <w:lang w:val="en-SG" w:eastAsia="en-SG"/>
        </w:rPr>
        <w:t xml:space="preserve"> accordingly</w:t>
      </w:r>
      <w:r w:rsidRPr="00E00CFD">
        <w:rPr>
          <w:rFonts w:eastAsia="SimSun"/>
          <w:sz w:val="22"/>
          <w:lang w:val="en-SG" w:eastAsia="en-SG"/>
        </w:rPr>
        <w:t xml:space="preserve">. </w:t>
      </w:r>
    </w:p>
    <w:p w14:paraId="6148C355" w14:textId="77777777" w:rsidR="00CE29B9" w:rsidRDefault="00CE29B9" w:rsidP="008837D0">
      <w:pPr>
        <w:ind w:left="0" w:firstLine="0"/>
        <w:rPr>
          <w:b/>
          <w:color w:val="FF0000"/>
          <w:sz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  <w:tblPrChange w:id="19" w:author="Wee Chong OON (NP)" w:date="2021-07-16T19:28:00Z">
          <w:tblPr>
            <w:tblStyle w:val="TableGrid00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542"/>
        <w:tblGridChange w:id="20">
          <w:tblGrid>
            <w:gridCol w:w="8542"/>
          </w:tblGrid>
        </w:tblGridChange>
      </w:tblGrid>
      <w:tr w:rsidR="0063668A" w14:paraId="4A6E8580" w14:textId="77777777" w:rsidTr="0063668A">
        <w:tc>
          <w:tcPr>
            <w:tcW w:w="8542" w:type="dxa"/>
            <w:tcPrChange w:id="21" w:author="Wee Chong OON (NP)" w:date="2021-07-16T19:28:00Z">
              <w:tcPr>
                <w:tcW w:w="8542" w:type="dxa"/>
              </w:tcPr>
            </w:tcPrChange>
          </w:tcPr>
          <w:p w14:paraId="1476A83C" w14:textId="77777777" w:rsidR="00C34059" w:rsidRPr="00C34059" w:rsidRDefault="00C34059" w:rsidP="00C34059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C34059">
              <w:rPr>
                <w:rFonts w:ascii="Courier New" w:hAnsi="Courier New" w:cs="Courier New"/>
                <w:noProof/>
                <w:color w:val="0070C0"/>
              </w:rPr>
              <w:t>Welcome, mayor of Simp City!</w:t>
            </w:r>
          </w:p>
          <w:p w14:paraId="2720BBAC" w14:textId="77777777" w:rsidR="00C34059" w:rsidRPr="00C34059" w:rsidRDefault="00C34059" w:rsidP="00C34059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C34059">
              <w:rPr>
                <w:rFonts w:ascii="Courier New" w:hAnsi="Courier New" w:cs="Courier New"/>
                <w:noProof/>
                <w:color w:val="0070C0"/>
              </w:rPr>
              <w:t>----------------------------</w:t>
            </w:r>
          </w:p>
          <w:p w14:paraId="2DCC7FF7" w14:textId="77777777" w:rsidR="00C34059" w:rsidRPr="00C34059" w:rsidRDefault="00C34059" w:rsidP="00C34059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C34059">
              <w:rPr>
                <w:rFonts w:ascii="Courier New" w:hAnsi="Courier New" w:cs="Courier New"/>
                <w:noProof/>
                <w:color w:val="0070C0"/>
              </w:rPr>
              <w:t>1. Start new game</w:t>
            </w:r>
          </w:p>
          <w:p w14:paraId="1955EF57" w14:textId="77777777" w:rsidR="00C34059" w:rsidRPr="00C34059" w:rsidRDefault="00C34059" w:rsidP="00C34059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C34059">
              <w:rPr>
                <w:rFonts w:ascii="Courier New" w:hAnsi="Courier New" w:cs="Courier New"/>
                <w:noProof/>
                <w:color w:val="0070C0"/>
              </w:rPr>
              <w:t>2. Load saved game</w:t>
            </w:r>
          </w:p>
          <w:p w14:paraId="6C71A6A7" w14:textId="77777777" w:rsidR="00C34059" w:rsidRPr="00C34059" w:rsidRDefault="00C34059" w:rsidP="00C34059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5F133FD0" w14:textId="77777777" w:rsidR="00C34059" w:rsidRPr="00C34059" w:rsidRDefault="00C34059" w:rsidP="00C34059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C34059">
              <w:rPr>
                <w:rFonts w:ascii="Courier New" w:hAnsi="Courier New" w:cs="Courier New"/>
                <w:noProof/>
                <w:color w:val="0070C0"/>
              </w:rPr>
              <w:t>0. Exit</w:t>
            </w:r>
          </w:p>
          <w:p w14:paraId="78A0C33A" w14:textId="63C7576D" w:rsidR="0063668A" w:rsidRDefault="00C34059" w:rsidP="00C34059">
            <w:pPr>
              <w:spacing w:after="0" w:line="240" w:lineRule="auto"/>
              <w:ind w:left="0" w:right="1241" w:firstLine="0"/>
            </w:pPr>
            <w:r w:rsidRPr="00C34059">
              <w:rPr>
                <w:rFonts w:ascii="Courier New" w:hAnsi="Courier New" w:cs="Courier New"/>
                <w:noProof/>
                <w:color w:val="0070C0"/>
              </w:rPr>
              <w:t xml:space="preserve">Your choice? </w:t>
            </w:r>
          </w:p>
        </w:tc>
      </w:tr>
    </w:tbl>
    <w:p w14:paraId="0D045C0A" w14:textId="77777777" w:rsidR="00CE29B9" w:rsidRDefault="00CE29B9" w:rsidP="00CE29B9">
      <w:pPr>
        <w:pStyle w:val="Heading2"/>
        <w:ind w:left="685" w:right="680"/>
        <w:rPr>
          <w:sz w:val="22"/>
        </w:rPr>
      </w:pPr>
      <w:r w:rsidRPr="00380B64">
        <w:rPr>
          <w:sz w:val="22"/>
        </w:rPr>
        <w:t xml:space="preserve">Figure </w:t>
      </w:r>
      <w:r w:rsidR="008837D0">
        <w:rPr>
          <w:sz w:val="22"/>
        </w:rPr>
        <w:t>1</w:t>
      </w:r>
      <w:r w:rsidRPr="00380B64">
        <w:rPr>
          <w:sz w:val="22"/>
        </w:rPr>
        <w:t xml:space="preserve"> - Main Menu </w:t>
      </w:r>
    </w:p>
    <w:p w14:paraId="7B4BAB9E" w14:textId="77777777" w:rsidR="00602172" w:rsidRDefault="00602172" w:rsidP="004464E3">
      <w:pPr>
        <w:spacing w:after="0" w:line="240" w:lineRule="auto"/>
        <w:ind w:left="0" w:firstLine="0"/>
        <w:rPr>
          <w:b/>
          <w:sz w:val="22"/>
        </w:rPr>
      </w:pPr>
    </w:p>
    <w:p w14:paraId="2103D140" w14:textId="17DFA659" w:rsidR="00380B64" w:rsidRDefault="00C34059" w:rsidP="00E84C98">
      <w:pPr>
        <w:numPr>
          <w:ilvl w:val="1"/>
          <w:numId w:val="20"/>
        </w:numPr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Start </w:t>
      </w:r>
      <w:r w:rsidR="008837D0">
        <w:rPr>
          <w:b/>
          <w:sz w:val="22"/>
        </w:rPr>
        <w:t>New Game</w:t>
      </w:r>
      <w:r w:rsidR="00D93089">
        <w:rPr>
          <w:b/>
          <w:sz w:val="22"/>
        </w:rPr>
        <w:t xml:space="preserve"> </w:t>
      </w:r>
    </w:p>
    <w:p w14:paraId="2A7F39AD" w14:textId="5BFFEEA7" w:rsidR="004464E3" w:rsidRDefault="00511591" w:rsidP="00511591">
      <w:pPr>
        <w:pStyle w:val="ListParagraph"/>
        <w:tabs>
          <w:tab w:val="left" w:pos="360"/>
        </w:tabs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511591">
        <w:rPr>
          <w:rFonts w:ascii="Arial" w:eastAsia="SimSun" w:hAnsi="Arial" w:cs="Arial"/>
          <w:color w:val="000000"/>
          <w:sz w:val="22"/>
          <w:szCs w:val="22"/>
          <w:lang w:val="en-SG" w:eastAsia="en-SG"/>
        </w:rPr>
        <w:t xml:space="preserve">This </w:t>
      </w:r>
      <w:r w:rsidR="008837D0">
        <w:rPr>
          <w:rFonts w:ascii="Arial" w:eastAsia="SimSun" w:hAnsi="Arial" w:cs="Arial"/>
          <w:color w:val="000000"/>
          <w:sz w:val="22"/>
          <w:szCs w:val="22"/>
          <w:lang w:val="en-SG" w:eastAsia="en-SG"/>
        </w:rPr>
        <w:t>option starts a new game</w:t>
      </w:r>
      <w:r w:rsidR="008837D0">
        <w:rPr>
          <w:rFonts w:ascii="Arial" w:hAnsi="Arial" w:cs="Arial"/>
          <w:sz w:val="22"/>
          <w:szCs w:val="22"/>
        </w:rPr>
        <w:t xml:space="preserve">. </w:t>
      </w:r>
      <w:r w:rsidR="00A34AEE">
        <w:rPr>
          <w:rFonts w:ascii="Arial" w:hAnsi="Arial" w:cs="Arial"/>
          <w:sz w:val="22"/>
          <w:szCs w:val="22"/>
        </w:rPr>
        <w:t>The player is given an empty 4x4 board; the building “pool” is initialized with 8 copies of each building (40 buildings in total); and two buildings are randomly selected from the pool</w:t>
      </w:r>
      <w:r w:rsidR="004464E3">
        <w:rPr>
          <w:rFonts w:ascii="Arial" w:hAnsi="Arial" w:cs="Arial"/>
          <w:sz w:val="22"/>
          <w:szCs w:val="22"/>
        </w:rPr>
        <w:t>:</w:t>
      </w:r>
    </w:p>
    <w:p w14:paraId="7AAA6305" w14:textId="77777777" w:rsidR="00380B64" w:rsidRDefault="00380B64" w:rsidP="00380B64">
      <w:pPr>
        <w:spacing w:after="0" w:line="240" w:lineRule="auto"/>
        <w:ind w:left="0" w:firstLine="0"/>
        <w:rPr>
          <w:b/>
          <w:sz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  <w:tblPrChange w:id="22" w:author="Wee Chong OON (NP)" w:date="2021-07-16T19:28:00Z">
          <w:tblPr>
            <w:tblStyle w:val="TableGrid00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542"/>
        <w:tblGridChange w:id="23">
          <w:tblGrid>
            <w:gridCol w:w="8542"/>
          </w:tblGrid>
        </w:tblGridChange>
      </w:tblGrid>
      <w:tr w:rsidR="0063668A" w14:paraId="267FB2B3" w14:textId="77777777" w:rsidTr="0063668A">
        <w:tc>
          <w:tcPr>
            <w:tcW w:w="8542" w:type="dxa"/>
            <w:tcPrChange w:id="24" w:author="Wee Chong OON (NP)" w:date="2021-07-16T19:28:00Z">
              <w:tcPr>
                <w:tcW w:w="8542" w:type="dxa"/>
              </w:tcPr>
            </w:tcPrChange>
          </w:tcPr>
          <w:p w14:paraId="3C6FE098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Your choice? 1</w:t>
            </w:r>
          </w:p>
          <w:p w14:paraId="2B07F24C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6AE72799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Turn 1</w:t>
            </w:r>
          </w:p>
          <w:p w14:paraId="40E6F831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   A     B     C     D  </w:t>
            </w:r>
          </w:p>
          <w:p w14:paraId="77CC40F2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71E47940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1|     |     |     |     |</w:t>
            </w:r>
          </w:p>
          <w:p w14:paraId="650C7778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2A50341A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2|     |     |     |     |</w:t>
            </w:r>
          </w:p>
          <w:p w14:paraId="61EB866F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23914AFC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3|     |     |     |     |</w:t>
            </w:r>
          </w:p>
          <w:p w14:paraId="17F6664A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62BED5F6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4|     |     |     |     |</w:t>
            </w:r>
          </w:p>
          <w:p w14:paraId="4E23173B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333F1C9C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1. Build a HSE</w:t>
            </w:r>
          </w:p>
          <w:p w14:paraId="6A963A54" w14:textId="7E21B595" w:rsidR="008A6DDF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2. Build a BCH</w:t>
            </w:r>
          </w:p>
          <w:p w14:paraId="0C950A01" w14:textId="6E400C6A" w:rsid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3. See remaining buildings</w:t>
            </w:r>
          </w:p>
          <w:p w14:paraId="2A291EF1" w14:textId="70E4C2FC" w:rsidR="008A6DDF" w:rsidRPr="00A34AEE" w:rsidRDefault="008A6DDF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>4. See current score</w:t>
            </w:r>
          </w:p>
          <w:p w14:paraId="4CAD752C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3574E44A" w14:textId="49DBA680" w:rsidR="00A34AEE" w:rsidRPr="00A34AEE" w:rsidRDefault="008A6DDF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>5</w:t>
            </w:r>
            <w:r w:rsidR="00A34AEE" w:rsidRPr="00A34AEE">
              <w:rPr>
                <w:rFonts w:ascii="Courier New" w:hAnsi="Courier New" w:cs="Courier New"/>
                <w:noProof/>
                <w:color w:val="0070C0"/>
              </w:rPr>
              <w:t>. Save game</w:t>
            </w:r>
          </w:p>
          <w:p w14:paraId="6066B369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0. Exit to main menu</w:t>
            </w:r>
          </w:p>
          <w:p w14:paraId="2225FDA0" w14:textId="5EFDBCC0" w:rsidR="0063668A" w:rsidRDefault="00A34AEE" w:rsidP="00A34AEE">
            <w:pPr>
              <w:spacing w:after="0" w:line="240" w:lineRule="auto"/>
              <w:ind w:left="0" w:firstLine="0"/>
              <w:rPr>
                <w:b/>
                <w:sz w:val="22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Your choice? </w:t>
            </w:r>
          </w:p>
        </w:tc>
      </w:tr>
    </w:tbl>
    <w:p w14:paraId="0BF75320" w14:textId="77777777" w:rsidR="00CE29B9" w:rsidRDefault="00386E6B" w:rsidP="00CE29B9">
      <w:pPr>
        <w:pStyle w:val="Heading2"/>
        <w:ind w:left="685" w:right="203"/>
        <w:rPr>
          <w:b w:val="0"/>
          <w:color w:val="FF0000"/>
          <w:sz w:val="22"/>
        </w:rPr>
      </w:pPr>
      <w:r w:rsidRPr="00A75182">
        <w:rPr>
          <w:sz w:val="22"/>
        </w:rPr>
        <w:t xml:space="preserve">Figure </w:t>
      </w:r>
      <w:r w:rsidR="00E84C98">
        <w:rPr>
          <w:sz w:val="22"/>
        </w:rPr>
        <w:t>1.1</w:t>
      </w:r>
      <w:r w:rsidRPr="00A75182">
        <w:rPr>
          <w:sz w:val="22"/>
        </w:rPr>
        <w:t xml:space="preserve"> – </w:t>
      </w:r>
      <w:r w:rsidR="00E84C98">
        <w:rPr>
          <w:sz w:val="22"/>
        </w:rPr>
        <w:t>New Game</w:t>
      </w:r>
    </w:p>
    <w:p w14:paraId="2A3C9ACA" w14:textId="200ADEB4" w:rsidR="003F1353" w:rsidRDefault="003F1353">
      <w:pPr>
        <w:spacing w:after="160" w:line="259" w:lineRule="auto"/>
        <w:ind w:left="0" w:firstLine="0"/>
        <w:jc w:val="left"/>
        <w:rPr>
          <w:ins w:id="25" w:author="Wee Chong OON (NP)" w:date="2021-07-16T19:28:00Z"/>
          <w:b/>
          <w:sz w:val="22"/>
        </w:rPr>
      </w:pPr>
      <w:ins w:id="26" w:author="Wee Chong OON (NP)" w:date="2021-07-16T19:28:00Z">
        <w:r>
          <w:rPr>
            <w:b/>
            <w:sz w:val="22"/>
          </w:rPr>
          <w:br w:type="page"/>
        </w:r>
      </w:ins>
    </w:p>
    <w:p w14:paraId="5C0E6B71" w14:textId="77777777" w:rsidR="00511591" w:rsidRPr="00393DB4" w:rsidRDefault="00511591" w:rsidP="00511591">
      <w:pPr>
        <w:spacing w:after="0" w:line="240" w:lineRule="auto"/>
        <w:ind w:left="0" w:firstLine="0"/>
        <w:rPr>
          <w:b/>
          <w:sz w:val="22"/>
        </w:rPr>
      </w:pPr>
    </w:p>
    <w:p w14:paraId="720AF8A5" w14:textId="44791E6B" w:rsidR="00CE29B9" w:rsidRPr="00393DB4" w:rsidRDefault="00A34AEE" w:rsidP="00E84C98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>Load Saved</w:t>
      </w:r>
      <w:r w:rsidR="00E84C98">
        <w:rPr>
          <w:b/>
          <w:sz w:val="22"/>
        </w:rPr>
        <w:t xml:space="preserve"> Game</w:t>
      </w:r>
    </w:p>
    <w:p w14:paraId="29F1B3CD" w14:textId="42265F5D" w:rsidR="00E84C98" w:rsidRDefault="00E84C98" w:rsidP="00BB236D">
      <w:pPr>
        <w:tabs>
          <w:tab w:val="left" w:pos="360"/>
        </w:tabs>
        <w:spacing w:before="120" w:after="120"/>
        <w:ind w:left="360"/>
        <w:rPr>
          <w:sz w:val="22"/>
        </w:rPr>
      </w:pPr>
      <w:r>
        <w:rPr>
          <w:sz w:val="22"/>
        </w:rPr>
        <w:t xml:space="preserve">This option reads the save file and restores the game state. Since you can only save </w:t>
      </w:r>
      <w:r w:rsidR="00A34AEE">
        <w:rPr>
          <w:sz w:val="22"/>
        </w:rPr>
        <w:t>one</w:t>
      </w:r>
      <w:r>
        <w:rPr>
          <w:sz w:val="22"/>
        </w:rPr>
        <w:t xml:space="preserve"> </w:t>
      </w:r>
      <w:r w:rsidR="00A34AEE">
        <w:rPr>
          <w:sz w:val="22"/>
        </w:rPr>
        <w:t>game</w:t>
      </w:r>
      <w:r>
        <w:rPr>
          <w:sz w:val="22"/>
        </w:rPr>
        <w:t>.</w:t>
      </w:r>
    </w:p>
    <w:p w14:paraId="388B7BA4" w14:textId="77777777" w:rsidR="00BB236D" w:rsidRPr="00BB236D" w:rsidRDefault="00BB236D" w:rsidP="00BB236D">
      <w:pPr>
        <w:tabs>
          <w:tab w:val="left" w:pos="360"/>
        </w:tabs>
        <w:spacing w:before="120" w:after="120"/>
        <w:ind w:left="360"/>
        <w:rPr>
          <w:sz w:val="22"/>
        </w:rPr>
      </w:pPr>
    </w:p>
    <w:p w14:paraId="5A1316F2" w14:textId="77777777" w:rsidR="00E84C98" w:rsidRPr="00E84C98" w:rsidRDefault="00E84C98" w:rsidP="00E84C98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 w:rsidRPr="00E84C98">
        <w:rPr>
          <w:b/>
          <w:sz w:val="22"/>
        </w:rPr>
        <w:t>Exit Game</w:t>
      </w:r>
    </w:p>
    <w:p w14:paraId="29642FFC" w14:textId="77777777" w:rsidR="00E84C98" w:rsidRPr="00E84C98" w:rsidRDefault="00E84C98" w:rsidP="00E84C98">
      <w:pPr>
        <w:tabs>
          <w:tab w:val="left" w:pos="360"/>
        </w:tabs>
        <w:spacing w:before="120" w:after="120"/>
        <w:ind w:left="360" w:firstLine="0"/>
        <w:rPr>
          <w:sz w:val="22"/>
        </w:rPr>
      </w:pPr>
      <w:r>
        <w:rPr>
          <w:sz w:val="22"/>
        </w:rPr>
        <w:t>This option quits the game and exits.</w:t>
      </w:r>
    </w:p>
    <w:p w14:paraId="0391A9DF" w14:textId="77777777" w:rsidR="00E84C98" w:rsidRDefault="00E84C98" w:rsidP="008F3A3F">
      <w:pPr>
        <w:tabs>
          <w:tab w:val="left" w:pos="360"/>
        </w:tabs>
        <w:spacing w:before="120" w:after="120"/>
        <w:ind w:left="0" w:firstLine="0"/>
        <w:rPr>
          <w:sz w:val="22"/>
        </w:rPr>
      </w:pPr>
    </w:p>
    <w:p w14:paraId="062E82E4" w14:textId="363D23E2" w:rsidR="00E84C98" w:rsidRDefault="00A34AEE" w:rsidP="00E84C98">
      <w:pPr>
        <w:numPr>
          <w:ilvl w:val="0"/>
          <w:numId w:val="20"/>
        </w:numPr>
        <w:tabs>
          <w:tab w:val="num" w:pos="360"/>
        </w:tabs>
        <w:spacing w:after="0" w:line="240" w:lineRule="auto"/>
        <w:ind w:left="0" w:firstLine="0"/>
        <w:rPr>
          <w:b/>
          <w:sz w:val="22"/>
        </w:rPr>
      </w:pPr>
      <w:r>
        <w:rPr>
          <w:b/>
          <w:sz w:val="22"/>
        </w:rPr>
        <w:t>Playing the Game</w:t>
      </w:r>
    </w:p>
    <w:p w14:paraId="4160251E" w14:textId="77777777" w:rsidR="00E84C98" w:rsidRDefault="00E84C98" w:rsidP="00E84C98">
      <w:pPr>
        <w:spacing w:after="0" w:line="240" w:lineRule="auto"/>
        <w:rPr>
          <w:b/>
          <w:sz w:val="22"/>
        </w:rPr>
      </w:pPr>
    </w:p>
    <w:p w14:paraId="3AF2EB55" w14:textId="0D2FBEC7" w:rsidR="008313BA" w:rsidRDefault="00E84C98" w:rsidP="00E84C98">
      <w:pPr>
        <w:spacing w:after="0" w:line="240" w:lineRule="auto"/>
        <w:ind w:left="360"/>
        <w:rPr>
          <w:rFonts w:eastAsia="SimSun"/>
          <w:sz w:val="22"/>
          <w:lang w:val="en-SG" w:eastAsia="en-SG"/>
        </w:rPr>
      </w:pPr>
      <w:r>
        <w:rPr>
          <w:sz w:val="22"/>
        </w:rPr>
        <w:t xml:space="preserve">When you are </w:t>
      </w:r>
      <w:r w:rsidR="00A34AEE">
        <w:rPr>
          <w:sz w:val="22"/>
        </w:rPr>
        <w:t>playing the game, it should display the game menu</w:t>
      </w:r>
      <w:r w:rsidRPr="00E00CFD">
        <w:rPr>
          <w:rFonts w:eastAsia="SimSun"/>
          <w:sz w:val="22"/>
          <w:lang w:val="en-SG" w:eastAsia="en-SG"/>
        </w:rPr>
        <w:t xml:space="preserve"> as shown in </w:t>
      </w:r>
      <w:r w:rsidRPr="00E00CFD">
        <w:rPr>
          <w:iCs/>
          <w:sz w:val="22"/>
        </w:rPr>
        <w:t xml:space="preserve">Figure </w:t>
      </w:r>
      <w:r w:rsidR="004464E3">
        <w:rPr>
          <w:iCs/>
          <w:sz w:val="22"/>
        </w:rPr>
        <w:t>1.1</w:t>
      </w:r>
      <w:r w:rsidRPr="00E00CFD">
        <w:rPr>
          <w:iCs/>
          <w:sz w:val="22"/>
        </w:rPr>
        <w:t>.</w:t>
      </w:r>
      <w:r w:rsidRPr="00E00CFD">
        <w:rPr>
          <w:rFonts w:eastAsia="SimSun"/>
          <w:sz w:val="22"/>
          <w:lang w:val="en-SG" w:eastAsia="en-SG"/>
        </w:rPr>
        <w:t xml:space="preserve"> </w:t>
      </w:r>
      <w:r>
        <w:rPr>
          <w:rFonts w:eastAsia="SimSun"/>
          <w:sz w:val="22"/>
          <w:lang w:val="en-SG" w:eastAsia="en-SG"/>
        </w:rPr>
        <w:t xml:space="preserve"> </w:t>
      </w:r>
      <w:r w:rsidRPr="00E00CFD">
        <w:rPr>
          <w:rFonts w:eastAsia="SimSun"/>
          <w:sz w:val="22"/>
          <w:lang w:val="en-SG" w:eastAsia="en-SG"/>
        </w:rPr>
        <w:t>When a user enters a</w:t>
      </w:r>
      <w:r>
        <w:rPr>
          <w:rFonts w:eastAsia="SimSun"/>
          <w:sz w:val="22"/>
          <w:lang w:val="en-SG" w:eastAsia="en-SG"/>
        </w:rPr>
        <w:t>n option from 1</w:t>
      </w:r>
      <w:r w:rsidR="00A34AEE">
        <w:rPr>
          <w:rFonts w:eastAsia="SimSun"/>
          <w:sz w:val="22"/>
          <w:lang w:val="en-SG" w:eastAsia="en-SG"/>
        </w:rPr>
        <w:t xml:space="preserve"> to </w:t>
      </w:r>
      <w:r w:rsidR="008A6DDF">
        <w:rPr>
          <w:rFonts w:eastAsia="SimSun"/>
          <w:sz w:val="22"/>
          <w:lang w:val="en-SG" w:eastAsia="en-SG"/>
        </w:rPr>
        <w:t>5</w:t>
      </w:r>
      <w:r w:rsidR="00A34AEE">
        <w:rPr>
          <w:rFonts w:eastAsia="SimSun"/>
          <w:sz w:val="22"/>
          <w:lang w:val="en-SG" w:eastAsia="en-SG"/>
        </w:rPr>
        <w:t xml:space="preserve"> (or 0)</w:t>
      </w:r>
      <w:r w:rsidRPr="00E00CFD">
        <w:rPr>
          <w:rFonts w:eastAsia="SimSun"/>
          <w:sz w:val="22"/>
          <w:lang w:val="en-SG" w:eastAsia="en-SG"/>
        </w:rPr>
        <w:t>, the program will process the option</w:t>
      </w:r>
      <w:r>
        <w:rPr>
          <w:rFonts w:eastAsia="SimSun"/>
          <w:sz w:val="22"/>
          <w:lang w:val="en-SG" w:eastAsia="en-SG"/>
        </w:rPr>
        <w:t xml:space="preserve"> accordingly</w:t>
      </w:r>
      <w:r w:rsidRPr="00E00CFD">
        <w:rPr>
          <w:rFonts w:eastAsia="SimSun"/>
          <w:sz w:val="22"/>
          <w:lang w:val="en-SG" w:eastAsia="en-SG"/>
        </w:rPr>
        <w:t>.</w:t>
      </w:r>
      <w:r w:rsidR="00DB6AA6">
        <w:rPr>
          <w:rFonts w:eastAsia="SimSun"/>
          <w:sz w:val="22"/>
          <w:lang w:val="en-SG" w:eastAsia="en-SG"/>
        </w:rPr>
        <w:t xml:space="preserve"> </w:t>
      </w:r>
    </w:p>
    <w:p w14:paraId="6D73F36B" w14:textId="77777777" w:rsidR="00511591" w:rsidRDefault="00511591" w:rsidP="008A6DDF">
      <w:pPr>
        <w:spacing w:after="0" w:line="240" w:lineRule="auto"/>
        <w:ind w:left="0" w:firstLine="0"/>
        <w:rPr>
          <w:b/>
          <w:sz w:val="22"/>
        </w:rPr>
      </w:pPr>
    </w:p>
    <w:p w14:paraId="144E37CD" w14:textId="66B063F6" w:rsidR="004464E3" w:rsidRPr="004464E3" w:rsidRDefault="00A34AEE" w:rsidP="004464E3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>Build a Building</w:t>
      </w:r>
    </w:p>
    <w:p w14:paraId="17BF648E" w14:textId="0F966EFB" w:rsidR="004464E3" w:rsidRDefault="00A34AEE" w:rsidP="004464E3">
      <w:pPr>
        <w:spacing w:after="0" w:line="240" w:lineRule="auto"/>
        <w:ind w:left="360"/>
        <w:rPr>
          <w:sz w:val="22"/>
        </w:rPr>
      </w:pPr>
      <w:r>
        <w:rPr>
          <w:sz w:val="22"/>
        </w:rPr>
        <w:t>When the player chooses option 1 or 2, the game will ask for a location expressed as a letter-number pair.</w:t>
      </w:r>
    </w:p>
    <w:p w14:paraId="24814E17" w14:textId="77777777" w:rsidR="008F3A3F" w:rsidRDefault="008F3A3F" w:rsidP="004464E3">
      <w:pPr>
        <w:spacing w:after="0" w:line="240" w:lineRule="auto"/>
        <w:ind w:left="360"/>
        <w:rPr>
          <w:sz w:val="22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27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28">
          <w:tblGrid>
            <w:gridCol w:w="8182"/>
          </w:tblGrid>
        </w:tblGridChange>
      </w:tblGrid>
      <w:tr w:rsidR="008F3A3F" w14:paraId="0825D1B9" w14:textId="77777777" w:rsidTr="008F3A3F">
        <w:tc>
          <w:tcPr>
            <w:tcW w:w="8182" w:type="dxa"/>
            <w:tcPrChange w:id="29" w:author="Wee Chong OON (NP)" w:date="2021-07-16T19:28:00Z">
              <w:tcPr>
                <w:tcW w:w="8182" w:type="dxa"/>
              </w:tcPr>
            </w:tcPrChange>
          </w:tcPr>
          <w:p w14:paraId="6DA80E38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Your choice? 1</w:t>
            </w:r>
          </w:p>
          <w:p w14:paraId="63365D9F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Build where? b2</w:t>
            </w:r>
          </w:p>
          <w:p w14:paraId="37B29087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585F56DF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Turn 2</w:t>
            </w:r>
          </w:p>
          <w:p w14:paraId="5C947BF5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   A     B     C     D  </w:t>
            </w:r>
          </w:p>
          <w:p w14:paraId="476442C4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6C622E18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1|     |     |     |     |</w:t>
            </w:r>
          </w:p>
          <w:p w14:paraId="0D8F4735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4CAB72BA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2|     | HSE |     |     |</w:t>
            </w:r>
          </w:p>
          <w:p w14:paraId="685D256E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5871E153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3|     |     |     |     |</w:t>
            </w:r>
          </w:p>
          <w:p w14:paraId="23DE0A5D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18406A21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4|     |     |     |     |</w:t>
            </w:r>
          </w:p>
          <w:p w14:paraId="7A342D61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3EBDE7B0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1. Build a SHP</w:t>
            </w:r>
          </w:p>
          <w:p w14:paraId="166E11BF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2. Build a SHP</w:t>
            </w:r>
          </w:p>
          <w:p w14:paraId="17AB98D1" w14:textId="0FD5B695" w:rsid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3. See remaining buildings</w:t>
            </w:r>
          </w:p>
          <w:p w14:paraId="14CA3245" w14:textId="6ECD9CD4" w:rsidR="008A6DDF" w:rsidRPr="00A34AEE" w:rsidRDefault="008A6DDF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>4. See current score</w:t>
            </w:r>
          </w:p>
          <w:p w14:paraId="2D1247E5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315CD7FC" w14:textId="4B3B90D1" w:rsidR="00A34AEE" w:rsidRPr="00A34AEE" w:rsidRDefault="008A6DDF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>5</w:t>
            </w:r>
            <w:r w:rsidR="00A34AEE" w:rsidRPr="00A34AEE">
              <w:rPr>
                <w:rFonts w:ascii="Courier New" w:hAnsi="Courier New" w:cs="Courier New"/>
                <w:noProof/>
                <w:color w:val="0070C0"/>
              </w:rPr>
              <w:t>. Save game</w:t>
            </w:r>
          </w:p>
          <w:p w14:paraId="51D6B670" w14:textId="77777777" w:rsidR="00A34AEE" w:rsidRPr="00A34AEE" w:rsidRDefault="00A34AEE" w:rsidP="00A34AEE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0. Exit to main menu</w:t>
            </w:r>
          </w:p>
          <w:p w14:paraId="5FF2FECC" w14:textId="3521C300" w:rsidR="008F3A3F" w:rsidRDefault="00A34AEE" w:rsidP="00A34AEE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A34AEE">
              <w:rPr>
                <w:rFonts w:ascii="Courier New" w:hAnsi="Courier New" w:cs="Courier New"/>
                <w:noProof/>
                <w:color w:val="0070C0"/>
              </w:rPr>
              <w:t>Your choice?</w:t>
            </w:r>
          </w:p>
        </w:tc>
      </w:tr>
    </w:tbl>
    <w:p w14:paraId="36883676" w14:textId="64DEBDF6" w:rsidR="009A5AC9" w:rsidRDefault="008F3A3F" w:rsidP="009A5AC9">
      <w:pPr>
        <w:pStyle w:val="Heading2"/>
        <w:ind w:left="685" w:right="203"/>
        <w:rPr>
          <w:sz w:val="22"/>
        </w:rPr>
      </w:pPr>
      <w:r w:rsidRPr="00A75182">
        <w:rPr>
          <w:sz w:val="22"/>
        </w:rPr>
        <w:t xml:space="preserve">Figure </w:t>
      </w:r>
      <w:r>
        <w:rPr>
          <w:sz w:val="22"/>
        </w:rPr>
        <w:t>2.1</w:t>
      </w:r>
      <w:r w:rsidR="004B2CA3">
        <w:rPr>
          <w:sz w:val="22"/>
        </w:rPr>
        <w:t>a</w:t>
      </w:r>
      <w:r w:rsidRPr="00A75182">
        <w:rPr>
          <w:sz w:val="22"/>
        </w:rPr>
        <w:t xml:space="preserve"> – </w:t>
      </w:r>
      <w:r w:rsidR="00A34AEE">
        <w:rPr>
          <w:sz w:val="22"/>
        </w:rPr>
        <w:t>Building on Turn 1</w:t>
      </w:r>
    </w:p>
    <w:p w14:paraId="19DD2330" w14:textId="089AFEF4" w:rsidR="009A5AC9" w:rsidRDefault="009A5AC9" w:rsidP="009A5AC9">
      <w:pPr>
        <w:spacing w:after="0" w:line="240" w:lineRule="auto"/>
        <w:ind w:left="0" w:firstLine="0"/>
        <w:rPr>
          <w:sz w:val="22"/>
        </w:rPr>
      </w:pPr>
    </w:p>
    <w:p w14:paraId="241B2F51" w14:textId="77777777" w:rsidR="003F1353" w:rsidRDefault="003F1353">
      <w:pPr>
        <w:spacing w:after="160" w:line="259" w:lineRule="auto"/>
        <w:ind w:left="0" w:firstLine="0"/>
        <w:jc w:val="left"/>
        <w:rPr>
          <w:ins w:id="30" w:author="Wee Chong OON (NP)" w:date="2021-07-16T19:28:00Z"/>
          <w:sz w:val="22"/>
        </w:rPr>
      </w:pPr>
      <w:ins w:id="31" w:author="Wee Chong OON (NP)" w:date="2021-07-16T19:28:00Z">
        <w:r>
          <w:rPr>
            <w:sz w:val="22"/>
          </w:rPr>
          <w:br w:type="page"/>
        </w:r>
      </w:ins>
    </w:p>
    <w:p w14:paraId="147F6C56" w14:textId="303CB5E7" w:rsidR="004B2CA3" w:rsidRDefault="004B2CA3" w:rsidP="004B2CA3">
      <w:pPr>
        <w:spacing w:after="0" w:line="240" w:lineRule="auto"/>
        <w:ind w:left="360"/>
        <w:rPr>
          <w:sz w:val="22"/>
        </w:rPr>
      </w:pPr>
      <w:r>
        <w:rPr>
          <w:sz w:val="22"/>
        </w:rPr>
        <w:lastRenderedPageBreak/>
        <w:t>The player may build on any square on Turn 1. In subsequent turns, buildings must be built orthogonally adjacent to existing buildings.</w:t>
      </w:r>
    </w:p>
    <w:p w14:paraId="7E9F4D17" w14:textId="77777777" w:rsidR="004B2CA3" w:rsidRDefault="004B2CA3" w:rsidP="004B2CA3">
      <w:pPr>
        <w:spacing w:after="0" w:line="240" w:lineRule="auto"/>
        <w:ind w:left="360"/>
        <w:rPr>
          <w:sz w:val="22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32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33">
          <w:tblGrid>
            <w:gridCol w:w="8182"/>
          </w:tblGrid>
        </w:tblGridChange>
      </w:tblGrid>
      <w:tr w:rsidR="004B2CA3" w14:paraId="2A874F07" w14:textId="77777777" w:rsidTr="00AC0B0A">
        <w:tc>
          <w:tcPr>
            <w:tcW w:w="8182" w:type="dxa"/>
            <w:tcPrChange w:id="34" w:author="Wee Chong OON (NP)" w:date="2021-07-16T19:28:00Z">
              <w:tcPr>
                <w:tcW w:w="8182" w:type="dxa"/>
              </w:tcPr>
            </w:tcPrChange>
          </w:tcPr>
          <w:p w14:paraId="1721C52C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Your choice? 2</w:t>
            </w:r>
          </w:p>
          <w:p w14:paraId="0595D81E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Build where? c3</w:t>
            </w:r>
          </w:p>
          <w:p w14:paraId="6090B40A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You must build next to an existing building.</w:t>
            </w:r>
          </w:p>
          <w:p w14:paraId="2A57C5DE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044E8E26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Turn 2</w:t>
            </w:r>
          </w:p>
          <w:p w14:paraId="54AFF9A2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   A     B     C     D  </w:t>
            </w:r>
          </w:p>
          <w:p w14:paraId="7E088DA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292FE6D0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1|     |     |     |     |</w:t>
            </w:r>
          </w:p>
          <w:p w14:paraId="2DB67F9F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4D4ACA3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2|     | HSE |     |     |</w:t>
            </w:r>
          </w:p>
          <w:p w14:paraId="493D209C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4918DF15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3|     |     |     |     |</w:t>
            </w:r>
          </w:p>
          <w:p w14:paraId="5A32FD5F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712F100F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4|     |     |     |     |</w:t>
            </w:r>
          </w:p>
          <w:p w14:paraId="3587F487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3BBCBA3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1. Build a SHP</w:t>
            </w:r>
          </w:p>
          <w:p w14:paraId="52414572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2. Build a SHP</w:t>
            </w:r>
          </w:p>
          <w:p w14:paraId="2D12025A" w14:textId="472F862E" w:rsid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3. See remaining buildings</w:t>
            </w:r>
          </w:p>
          <w:p w14:paraId="053B6DE7" w14:textId="510CA1EC" w:rsidR="008A6DDF" w:rsidRPr="004B2CA3" w:rsidRDefault="008A6DDF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>4. See current score</w:t>
            </w:r>
          </w:p>
          <w:p w14:paraId="26F10BAA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085951DA" w14:textId="37A9A7CF" w:rsidR="004B2CA3" w:rsidRPr="004B2CA3" w:rsidRDefault="008A6DDF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>5</w:t>
            </w:r>
            <w:r w:rsidR="004B2CA3" w:rsidRPr="004B2CA3">
              <w:rPr>
                <w:rFonts w:ascii="Courier New" w:hAnsi="Courier New" w:cs="Courier New"/>
                <w:noProof/>
                <w:color w:val="0070C0"/>
              </w:rPr>
              <w:t>. Save game</w:t>
            </w:r>
          </w:p>
          <w:p w14:paraId="65A5CA8C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0. Exit to main menu</w:t>
            </w:r>
          </w:p>
          <w:p w14:paraId="49F080BA" w14:textId="24583919" w:rsidR="004B2CA3" w:rsidRDefault="004B2CA3" w:rsidP="004B2CA3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Your choice?</w:t>
            </w:r>
          </w:p>
        </w:tc>
      </w:tr>
    </w:tbl>
    <w:p w14:paraId="779D6351" w14:textId="5F373D3E" w:rsidR="008F3A3F" w:rsidRDefault="004B2CA3" w:rsidP="009A5AC9">
      <w:pPr>
        <w:pStyle w:val="Heading2"/>
        <w:ind w:left="685" w:right="203"/>
        <w:rPr>
          <w:sz w:val="22"/>
        </w:rPr>
      </w:pPr>
      <w:r w:rsidRPr="00A75182">
        <w:rPr>
          <w:sz w:val="22"/>
        </w:rPr>
        <w:t xml:space="preserve">Figure </w:t>
      </w:r>
      <w:r>
        <w:rPr>
          <w:sz w:val="22"/>
        </w:rPr>
        <w:t>2.1b</w:t>
      </w:r>
      <w:r w:rsidRPr="00A75182">
        <w:rPr>
          <w:sz w:val="22"/>
        </w:rPr>
        <w:t xml:space="preserve"> – </w:t>
      </w:r>
      <w:r>
        <w:rPr>
          <w:sz w:val="22"/>
        </w:rPr>
        <w:t>Illegal placement: not next to existing building</w:t>
      </w:r>
    </w:p>
    <w:p w14:paraId="65355FF1" w14:textId="77777777" w:rsidR="009A5AC9" w:rsidRPr="009A5AC9" w:rsidRDefault="009A5AC9" w:rsidP="009A5AC9"/>
    <w:p w14:paraId="6BF80F89" w14:textId="6B106516" w:rsidR="008F3A3F" w:rsidRPr="004464E3" w:rsidRDefault="004B2CA3" w:rsidP="008F3A3F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>See Remaining Buildings</w:t>
      </w:r>
    </w:p>
    <w:p w14:paraId="2678F761" w14:textId="051C1D19" w:rsidR="008F3A3F" w:rsidRDefault="004B2CA3" w:rsidP="008F3A3F">
      <w:pPr>
        <w:spacing w:after="0" w:line="240" w:lineRule="auto"/>
        <w:ind w:left="360"/>
        <w:rPr>
          <w:sz w:val="22"/>
        </w:rPr>
      </w:pPr>
      <w:r>
        <w:rPr>
          <w:sz w:val="22"/>
        </w:rPr>
        <w:t xml:space="preserve">When the player chooses option 3, a list of buildings </w:t>
      </w:r>
      <w:proofErr w:type="gramStart"/>
      <w:r>
        <w:rPr>
          <w:sz w:val="22"/>
        </w:rPr>
        <w:t>still remaining</w:t>
      </w:r>
      <w:proofErr w:type="gramEnd"/>
      <w:r>
        <w:rPr>
          <w:sz w:val="22"/>
        </w:rPr>
        <w:t xml:space="preserve"> in the “pool” is displayed.</w:t>
      </w:r>
    </w:p>
    <w:p w14:paraId="09B6FA6A" w14:textId="77777777" w:rsidR="008F3A3F" w:rsidRDefault="008F3A3F" w:rsidP="008F3A3F">
      <w:pPr>
        <w:spacing w:after="0" w:line="240" w:lineRule="auto"/>
        <w:ind w:left="360"/>
        <w:rPr>
          <w:sz w:val="22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35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36">
          <w:tblGrid>
            <w:gridCol w:w="8182"/>
          </w:tblGrid>
        </w:tblGridChange>
      </w:tblGrid>
      <w:tr w:rsidR="008F3A3F" w14:paraId="24A3BE96" w14:textId="77777777" w:rsidTr="00412FCF">
        <w:tc>
          <w:tcPr>
            <w:tcW w:w="8182" w:type="dxa"/>
            <w:tcPrChange w:id="37" w:author="Wee Chong OON (NP)" w:date="2021-07-16T19:28:00Z">
              <w:tcPr>
                <w:tcW w:w="8182" w:type="dxa"/>
              </w:tcPr>
            </w:tcPrChange>
          </w:tcPr>
          <w:p w14:paraId="53BEB85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Your choice? 3</w:t>
            </w:r>
          </w:p>
          <w:p w14:paraId="56B367DA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3BA40C82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Building           Remaining</w:t>
            </w:r>
          </w:p>
          <w:p w14:paraId="1F80A9CD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--------           ---------</w:t>
            </w:r>
          </w:p>
          <w:p w14:paraId="25FED765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HSE                7</w:t>
            </w:r>
          </w:p>
          <w:p w14:paraId="3C9A00D4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FAC                8</w:t>
            </w:r>
          </w:p>
          <w:p w14:paraId="7B1E9543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SHP                6</w:t>
            </w:r>
          </w:p>
          <w:p w14:paraId="5F5119C8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HWY                8</w:t>
            </w:r>
          </w:p>
          <w:p w14:paraId="563AB0F6" w14:textId="455703F8" w:rsidR="008F3A3F" w:rsidRDefault="004B2CA3" w:rsidP="004B2CA3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BCH                7</w:t>
            </w:r>
          </w:p>
        </w:tc>
      </w:tr>
    </w:tbl>
    <w:p w14:paraId="41C30E62" w14:textId="326D14AB" w:rsidR="007C5AB8" w:rsidRPr="004B2CA3" w:rsidRDefault="008F3A3F" w:rsidP="004B2CA3">
      <w:pPr>
        <w:pStyle w:val="Heading2"/>
        <w:ind w:left="685" w:right="203"/>
        <w:rPr>
          <w:b w:val="0"/>
          <w:color w:val="FF0000"/>
          <w:sz w:val="22"/>
        </w:rPr>
      </w:pPr>
      <w:r w:rsidRPr="00A75182">
        <w:rPr>
          <w:sz w:val="22"/>
        </w:rPr>
        <w:t xml:space="preserve">Figure </w:t>
      </w:r>
      <w:r>
        <w:rPr>
          <w:sz w:val="22"/>
        </w:rPr>
        <w:t>2.2</w:t>
      </w:r>
      <w:r w:rsidRPr="00A75182">
        <w:rPr>
          <w:sz w:val="22"/>
        </w:rPr>
        <w:t xml:space="preserve"> – </w:t>
      </w:r>
      <w:r w:rsidR="004B2CA3">
        <w:rPr>
          <w:sz w:val="22"/>
        </w:rPr>
        <w:t xml:space="preserve">See </w:t>
      </w:r>
      <w:r w:rsidR="45B23F5B" w:rsidRPr="4FEFD29E">
        <w:rPr>
          <w:sz w:val="22"/>
        </w:rPr>
        <w:t>R</w:t>
      </w:r>
      <w:r w:rsidR="004B2CA3" w:rsidRPr="4FEFD29E">
        <w:rPr>
          <w:sz w:val="22"/>
        </w:rPr>
        <w:t xml:space="preserve">emaining </w:t>
      </w:r>
      <w:r w:rsidR="74DA31E8" w:rsidRPr="4FEFD29E">
        <w:rPr>
          <w:sz w:val="22"/>
        </w:rPr>
        <w:t>B</w:t>
      </w:r>
      <w:r w:rsidR="004B2CA3" w:rsidRPr="4FEFD29E">
        <w:rPr>
          <w:sz w:val="22"/>
        </w:rPr>
        <w:t>uildings</w:t>
      </w:r>
    </w:p>
    <w:p w14:paraId="610582B4" w14:textId="41F30C72" w:rsidR="003F1353" w:rsidRDefault="003F1353">
      <w:pPr>
        <w:spacing w:after="160" w:line="259" w:lineRule="auto"/>
        <w:ind w:left="0" w:firstLine="0"/>
        <w:jc w:val="left"/>
        <w:rPr>
          <w:b/>
          <w:sz w:val="22"/>
        </w:rPr>
        <w:pPrChange w:id="38" w:author="Wee Chong OON (NP)" w:date="2021-07-16T19:28:00Z">
          <w:pPr>
            <w:spacing w:after="0" w:line="240" w:lineRule="auto"/>
            <w:ind w:left="0" w:firstLine="0"/>
          </w:pPr>
        </w:pPrChange>
      </w:pPr>
      <w:ins w:id="39" w:author="Wee Chong OON (NP)" w:date="2021-07-16T19:28:00Z">
        <w:r>
          <w:rPr>
            <w:b/>
            <w:sz w:val="22"/>
          </w:rPr>
          <w:br w:type="page"/>
        </w:r>
      </w:ins>
    </w:p>
    <w:p w14:paraId="3D33E785" w14:textId="6082293B" w:rsidR="008A6DDF" w:rsidRPr="004464E3" w:rsidRDefault="008A6DDF" w:rsidP="008A6DDF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lastRenderedPageBreak/>
        <w:t>See Current Score</w:t>
      </w:r>
    </w:p>
    <w:p w14:paraId="0B45BB7A" w14:textId="1D1E95D5" w:rsidR="008A6DDF" w:rsidRDefault="008A6DDF" w:rsidP="008A6DDF">
      <w:pPr>
        <w:spacing w:after="0" w:line="240" w:lineRule="auto"/>
        <w:ind w:left="360"/>
        <w:rPr>
          <w:sz w:val="22"/>
        </w:rPr>
      </w:pPr>
      <w:r>
        <w:rPr>
          <w:sz w:val="22"/>
        </w:rPr>
        <w:t xml:space="preserve">This shows the current score of the player if the game were to end now. </w:t>
      </w:r>
    </w:p>
    <w:p w14:paraId="0D35E8DA" w14:textId="77777777" w:rsidR="008A6DDF" w:rsidRDefault="008A6DDF" w:rsidP="008A6DDF">
      <w:pPr>
        <w:spacing w:after="0" w:line="240" w:lineRule="auto"/>
        <w:ind w:left="360"/>
        <w:rPr>
          <w:sz w:val="22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40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41">
          <w:tblGrid>
            <w:gridCol w:w="8182"/>
          </w:tblGrid>
        </w:tblGridChange>
      </w:tblGrid>
      <w:tr w:rsidR="008A6DDF" w14:paraId="4DFB33CD" w14:textId="77777777" w:rsidTr="008A6DDF">
        <w:tc>
          <w:tcPr>
            <w:tcW w:w="8182" w:type="dxa"/>
            <w:tcPrChange w:id="42" w:author="Wee Chong OON (NP)" w:date="2021-07-16T19:28:00Z">
              <w:tcPr>
                <w:tcW w:w="8182" w:type="dxa"/>
              </w:tcPr>
            </w:tcPrChange>
          </w:tcPr>
          <w:p w14:paraId="370F9FDF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Turn 8</w:t>
            </w:r>
          </w:p>
          <w:p w14:paraId="6D74F617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    A     B     C     D</w:t>
            </w:r>
          </w:p>
          <w:p w14:paraId="3B11C685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33F9A107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1|     | HWY |     |     |</w:t>
            </w:r>
          </w:p>
          <w:p w14:paraId="0AA352AD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36A7751D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2|     | SHP | HSE | BCH |</w:t>
            </w:r>
          </w:p>
          <w:p w14:paraId="5144B133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534EDF4C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3|     | HSE | HSE | BCH |</w:t>
            </w:r>
          </w:p>
          <w:p w14:paraId="13D9446C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1122A699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4|     |     |     |     |</w:t>
            </w:r>
          </w:p>
          <w:p w14:paraId="795DFA5E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255AF098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1. Build a SHP</w:t>
            </w:r>
          </w:p>
          <w:p w14:paraId="2CCCC838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2. Build a HSE</w:t>
            </w:r>
          </w:p>
          <w:p w14:paraId="4729CD62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3. See remaining buildings</w:t>
            </w:r>
          </w:p>
          <w:p w14:paraId="29B8F58E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4. See current score</w:t>
            </w:r>
          </w:p>
          <w:p w14:paraId="37B110F8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1EE4BF68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5. Save game</w:t>
            </w:r>
          </w:p>
          <w:p w14:paraId="488FACEE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0. Exit to main menu</w:t>
            </w:r>
          </w:p>
          <w:p w14:paraId="4AEA107C" w14:textId="5CB0191C" w:rsid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Your choice? 4</w:t>
            </w:r>
          </w:p>
          <w:p w14:paraId="6AC01D43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10873FB7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HSE: 4 + 2 + 4 = 10</w:t>
            </w:r>
          </w:p>
          <w:p w14:paraId="2FA3FAB7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FAC: 0</w:t>
            </w:r>
          </w:p>
          <w:p w14:paraId="40D610E7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SHP: 2 = 2</w:t>
            </w:r>
          </w:p>
          <w:p w14:paraId="6F534043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HWY: 1 = 1</w:t>
            </w:r>
          </w:p>
          <w:p w14:paraId="67D53C14" w14:textId="77777777" w:rsidR="008A6DDF" w:rsidRPr="008A6DDF" w:rsidRDefault="008A6DDF" w:rsidP="008A6DD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BCH: 3 + 3 = 6</w:t>
            </w:r>
          </w:p>
          <w:p w14:paraId="780E0C4F" w14:textId="7A6EC146" w:rsidR="008A6DDF" w:rsidRDefault="008A6DDF" w:rsidP="008A6DDF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8A6DDF">
              <w:rPr>
                <w:rFonts w:ascii="Courier New" w:hAnsi="Courier New" w:cs="Courier New"/>
                <w:noProof/>
                <w:color w:val="0070C0"/>
              </w:rPr>
              <w:t>Total score: 19</w:t>
            </w:r>
          </w:p>
        </w:tc>
      </w:tr>
    </w:tbl>
    <w:p w14:paraId="38FF181D" w14:textId="6E992976" w:rsidR="008A6DDF" w:rsidRDefault="008A6DDF" w:rsidP="008A6DDF">
      <w:pPr>
        <w:pStyle w:val="Heading2"/>
        <w:ind w:left="685" w:right="203"/>
        <w:rPr>
          <w:b w:val="0"/>
          <w:color w:val="FF0000"/>
          <w:sz w:val="22"/>
        </w:rPr>
      </w:pPr>
      <w:r w:rsidRPr="00A75182">
        <w:rPr>
          <w:sz w:val="22"/>
        </w:rPr>
        <w:t xml:space="preserve">Figure </w:t>
      </w:r>
      <w:r>
        <w:rPr>
          <w:sz w:val="22"/>
        </w:rPr>
        <w:t>2.</w:t>
      </w:r>
      <w:r w:rsidR="06BB05E6" w:rsidRPr="4FEFD29E">
        <w:rPr>
          <w:sz w:val="22"/>
        </w:rPr>
        <w:t>2</w:t>
      </w:r>
      <w:r w:rsidRPr="4FEFD29E">
        <w:rPr>
          <w:sz w:val="22"/>
        </w:rPr>
        <w:t xml:space="preserve"> – </w:t>
      </w:r>
      <w:r w:rsidR="4A6DE786" w:rsidRPr="4FEFD29E">
        <w:rPr>
          <w:sz w:val="22"/>
        </w:rPr>
        <w:t>See Cu</w:t>
      </w:r>
      <w:r w:rsidR="364428FF" w:rsidRPr="4FEFD29E">
        <w:rPr>
          <w:sz w:val="22"/>
        </w:rPr>
        <w:t xml:space="preserve">rrent </w:t>
      </w:r>
      <w:r w:rsidR="062D6499" w:rsidRPr="4FEFD29E">
        <w:rPr>
          <w:sz w:val="22"/>
        </w:rPr>
        <w:t>S</w:t>
      </w:r>
      <w:r w:rsidR="364428FF" w:rsidRPr="4FEFD29E">
        <w:rPr>
          <w:sz w:val="22"/>
        </w:rPr>
        <w:t>core</w:t>
      </w:r>
    </w:p>
    <w:p w14:paraId="2FA7F087" w14:textId="77777777" w:rsidR="008A6DDF" w:rsidRDefault="008A6DDF" w:rsidP="009A5AC9">
      <w:pPr>
        <w:spacing w:after="0" w:line="240" w:lineRule="auto"/>
        <w:ind w:left="0" w:firstLine="0"/>
        <w:rPr>
          <w:del w:id="43" w:author="Wee Chong OON (NP)" w:date="2021-07-16T19:28:00Z"/>
          <w:b/>
          <w:sz w:val="22"/>
        </w:rPr>
      </w:pPr>
    </w:p>
    <w:p w14:paraId="0E285AE6" w14:textId="77777777" w:rsidR="008A6DDF" w:rsidRDefault="008A6DDF" w:rsidP="009A5AC9">
      <w:pPr>
        <w:spacing w:after="0" w:line="240" w:lineRule="auto"/>
        <w:ind w:left="0" w:firstLine="0"/>
        <w:rPr>
          <w:b/>
          <w:sz w:val="22"/>
        </w:rPr>
      </w:pPr>
    </w:p>
    <w:p w14:paraId="1CFF659C" w14:textId="77777777" w:rsidR="00F634C7" w:rsidRPr="004464E3" w:rsidRDefault="00F634C7" w:rsidP="00F634C7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>Save Game</w:t>
      </w:r>
    </w:p>
    <w:p w14:paraId="0CE9CA3F" w14:textId="05623C36" w:rsidR="00F634C7" w:rsidRDefault="00F634C7" w:rsidP="00F634C7">
      <w:pPr>
        <w:spacing w:after="0" w:line="240" w:lineRule="auto"/>
        <w:ind w:left="360"/>
        <w:rPr>
          <w:sz w:val="22"/>
        </w:rPr>
      </w:pPr>
      <w:r>
        <w:rPr>
          <w:sz w:val="22"/>
        </w:rPr>
        <w:t>This saves the current state of the game, so that after the player quits the game, they can return to the current state by selecting “</w:t>
      </w:r>
      <w:r w:rsidR="004B2CA3">
        <w:rPr>
          <w:sz w:val="22"/>
        </w:rPr>
        <w:t>Load Saved</w:t>
      </w:r>
      <w:r>
        <w:rPr>
          <w:sz w:val="22"/>
        </w:rPr>
        <w:t xml:space="preserve"> Game” in the main menu (see 1.2).</w:t>
      </w:r>
    </w:p>
    <w:p w14:paraId="00008BB0" w14:textId="77777777" w:rsidR="00F634C7" w:rsidRDefault="00F634C7" w:rsidP="00F634C7">
      <w:pPr>
        <w:spacing w:after="0" w:line="240" w:lineRule="auto"/>
        <w:ind w:left="360"/>
        <w:rPr>
          <w:sz w:val="22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44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45">
          <w:tblGrid>
            <w:gridCol w:w="8182"/>
          </w:tblGrid>
        </w:tblGridChange>
      </w:tblGrid>
      <w:tr w:rsidR="00F634C7" w14:paraId="619E0F06" w14:textId="77777777" w:rsidTr="00412FCF">
        <w:tc>
          <w:tcPr>
            <w:tcW w:w="8182" w:type="dxa"/>
            <w:tcPrChange w:id="46" w:author="Wee Chong OON (NP)" w:date="2021-07-16T19:28:00Z">
              <w:tcPr>
                <w:tcW w:w="8182" w:type="dxa"/>
              </w:tcPr>
            </w:tcPrChange>
          </w:tcPr>
          <w:p w14:paraId="2FFB8647" w14:textId="605DEE44" w:rsidR="00F634C7" w:rsidRPr="00F634C7" w:rsidRDefault="00F634C7" w:rsidP="00F634C7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F634C7">
              <w:rPr>
                <w:rFonts w:ascii="Courier New" w:hAnsi="Courier New" w:cs="Courier New"/>
                <w:noProof/>
                <w:color w:val="0070C0"/>
              </w:rPr>
              <w:t xml:space="preserve">Enter choice: </w:t>
            </w:r>
            <w:r w:rsidR="008A6DDF">
              <w:rPr>
                <w:rFonts w:ascii="Courier New" w:hAnsi="Courier New" w:cs="Courier New"/>
                <w:noProof/>
                <w:color w:val="0070C0"/>
              </w:rPr>
              <w:t>5</w:t>
            </w:r>
          </w:p>
          <w:p w14:paraId="5F5B1321" w14:textId="77777777" w:rsidR="00F634C7" w:rsidRPr="00F634C7" w:rsidRDefault="00F634C7" w:rsidP="00F634C7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43F9CF9A" w14:textId="75250AD5" w:rsidR="00F634C7" w:rsidRDefault="00F634C7" w:rsidP="00F634C7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F634C7">
              <w:rPr>
                <w:rFonts w:ascii="Courier New" w:hAnsi="Courier New" w:cs="Courier New"/>
                <w:noProof/>
                <w:color w:val="0070C0"/>
              </w:rPr>
              <w:t>Game saved</w:t>
            </w:r>
            <w:r w:rsidR="004B2CA3">
              <w:rPr>
                <w:rFonts w:ascii="Courier New" w:hAnsi="Courier New" w:cs="Courier New"/>
                <w:noProof/>
                <w:color w:val="0070C0"/>
              </w:rPr>
              <w:t>!</w:t>
            </w:r>
          </w:p>
        </w:tc>
      </w:tr>
    </w:tbl>
    <w:p w14:paraId="07B34F58" w14:textId="1BD64464" w:rsidR="00F634C7" w:rsidRDefault="00F634C7" w:rsidP="00F634C7">
      <w:pPr>
        <w:pStyle w:val="Heading2"/>
        <w:ind w:left="685" w:right="203"/>
        <w:rPr>
          <w:b w:val="0"/>
          <w:color w:val="FF0000"/>
          <w:sz w:val="22"/>
        </w:rPr>
      </w:pPr>
      <w:r w:rsidRPr="00A75182">
        <w:rPr>
          <w:sz w:val="22"/>
        </w:rPr>
        <w:t xml:space="preserve">Figure </w:t>
      </w:r>
      <w:r>
        <w:rPr>
          <w:sz w:val="22"/>
        </w:rPr>
        <w:t>2.</w:t>
      </w:r>
      <w:r w:rsidR="004B2CA3">
        <w:rPr>
          <w:sz w:val="22"/>
        </w:rPr>
        <w:t>3</w:t>
      </w:r>
      <w:r w:rsidRPr="00A75182">
        <w:rPr>
          <w:sz w:val="22"/>
        </w:rPr>
        <w:t xml:space="preserve"> – </w:t>
      </w:r>
      <w:r>
        <w:rPr>
          <w:sz w:val="22"/>
        </w:rPr>
        <w:t>Save Game</w:t>
      </w:r>
    </w:p>
    <w:p w14:paraId="1F8272B8" w14:textId="77777777" w:rsidR="009A5AC9" w:rsidRDefault="009A5AC9" w:rsidP="00511591">
      <w:pPr>
        <w:spacing w:after="0" w:line="240" w:lineRule="auto"/>
        <w:rPr>
          <w:b/>
          <w:sz w:val="22"/>
        </w:rPr>
      </w:pPr>
    </w:p>
    <w:p w14:paraId="2BE5A779" w14:textId="551C24D9" w:rsidR="00F634C7" w:rsidRPr="004464E3" w:rsidRDefault="00F634C7" w:rsidP="00F634C7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Exit </w:t>
      </w:r>
      <w:r w:rsidR="004B2CA3">
        <w:rPr>
          <w:b/>
          <w:sz w:val="22"/>
        </w:rPr>
        <w:t>to Main Menu</w:t>
      </w:r>
    </w:p>
    <w:p w14:paraId="24568F58" w14:textId="16BA17EB" w:rsidR="00F634C7" w:rsidRDefault="00F634C7" w:rsidP="00F634C7">
      <w:pPr>
        <w:spacing w:after="0" w:line="240" w:lineRule="auto"/>
        <w:ind w:left="360"/>
        <w:rPr>
          <w:sz w:val="22"/>
        </w:rPr>
      </w:pPr>
      <w:r>
        <w:rPr>
          <w:sz w:val="22"/>
        </w:rPr>
        <w:t xml:space="preserve">This option </w:t>
      </w:r>
      <w:r w:rsidR="004B2CA3">
        <w:rPr>
          <w:sz w:val="22"/>
        </w:rPr>
        <w:t>ends</w:t>
      </w:r>
      <w:r>
        <w:rPr>
          <w:sz w:val="22"/>
        </w:rPr>
        <w:t xml:space="preserve"> the</w:t>
      </w:r>
      <w:r w:rsidR="004B2CA3">
        <w:rPr>
          <w:sz w:val="22"/>
        </w:rPr>
        <w:t xml:space="preserve"> current</w:t>
      </w:r>
      <w:r>
        <w:rPr>
          <w:sz w:val="22"/>
        </w:rPr>
        <w:t xml:space="preserve"> game and </w:t>
      </w:r>
      <w:r w:rsidR="004B2CA3">
        <w:rPr>
          <w:sz w:val="22"/>
        </w:rPr>
        <w:t>returns to the main menu</w:t>
      </w:r>
      <w:r>
        <w:rPr>
          <w:sz w:val="22"/>
        </w:rPr>
        <w:t>.</w:t>
      </w:r>
    </w:p>
    <w:p w14:paraId="27C5FA43" w14:textId="49719621" w:rsidR="00F634C7" w:rsidRDefault="00F634C7" w:rsidP="00511591">
      <w:pPr>
        <w:spacing w:after="0" w:line="240" w:lineRule="auto"/>
        <w:rPr>
          <w:b/>
          <w:sz w:val="22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47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48">
          <w:tblGrid>
            <w:gridCol w:w="8182"/>
          </w:tblGrid>
        </w:tblGridChange>
      </w:tblGrid>
      <w:tr w:rsidR="004B2CA3" w14:paraId="02F03EFF" w14:textId="77777777" w:rsidTr="00AC0B0A">
        <w:tc>
          <w:tcPr>
            <w:tcW w:w="8182" w:type="dxa"/>
            <w:tcPrChange w:id="49" w:author="Wee Chong OON (NP)" w:date="2021-07-16T19:28:00Z">
              <w:tcPr>
                <w:tcW w:w="8182" w:type="dxa"/>
              </w:tcPr>
            </w:tcPrChange>
          </w:tcPr>
          <w:p w14:paraId="5E814E90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Your choice? 0</w:t>
            </w:r>
          </w:p>
          <w:p w14:paraId="21AFCA39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6FEDB35D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1. Start new game</w:t>
            </w:r>
          </w:p>
          <w:p w14:paraId="5B24E8EF" w14:textId="1016B98A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2. Load saved game</w:t>
            </w:r>
          </w:p>
          <w:p w14:paraId="3209082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1F8B3051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0. Exit</w:t>
            </w:r>
          </w:p>
          <w:p w14:paraId="1A1DC3E1" w14:textId="39C94CF9" w:rsidR="004B2CA3" w:rsidRDefault="004B2CA3" w:rsidP="004B2CA3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Your choice?</w:t>
            </w:r>
          </w:p>
        </w:tc>
      </w:tr>
    </w:tbl>
    <w:p w14:paraId="711EA744" w14:textId="3E1623A8" w:rsidR="007C5AB8" w:rsidRPr="003F1353" w:rsidRDefault="004B2CA3" w:rsidP="003F1353">
      <w:pPr>
        <w:pStyle w:val="Heading2"/>
        <w:ind w:left="685" w:right="203"/>
        <w:rPr>
          <w:b w:val="0"/>
          <w:color w:val="FF0000"/>
          <w:sz w:val="22"/>
        </w:rPr>
      </w:pPr>
      <w:r w:rsidRPr="00A75182">
        <w:rPr>
          <w:sz w:val="22"/>
        </w:rPr>
        <w:t xml:space="preserve">Figure </w:t>
      </w:r>
      <w:r>
        <w:rPr>
          <w:sz w:val="22"/>
        </w:rPr>
        <w:t>2.4</w:t>
      </w:r>
      <w:r w:rsidRPr="00A75182">
        <w:rPr>
          <w:sz w:val="22"/>
        </w:rPr>
        <w:t xml:space="preserve"> – </w:t>
      </w:r>
      <w:r>
        <w:rPr>
          <w:sz w:val="22"/>
        </w:rPr>
        <w:t>Save to Main Menu</w:t>
      </w:r>
    </w:p>
    <w:p w14:paraId="4003CE1E" w14:textId="77777777" w:rsidR="00DC6041" w:rsidRDefault="00DC6041" w:rsidP="00511591">
      <w:pPr>
        <w:spacing w:after="0" w:line="240" w:lineRule="auto"/>
        <w:rPr>
          <w:b/>
          <w:sz w:val="22"/>
        </w:rPr>
      </w:pPr>
    </w:p>
    <w:p w14:paraId="58C32543" w14:textId="77777777" w:rsidR="007C5AB8" w:rsidRDefault="007C5AB8" w:rsidP="00511591">
      <w:pPr>
        <w:spacing w:after="0" w:line="240" w:lineRule="auto"/>
        <w:rPr>
          <w:del w:id="50" w:author="Wee Chong OON (NP)" w:date="2021-07-16T19:28:00Z"/>
          <w:b/>
          <w:sz w:val="22"/>
        </w:rPr>
      </w:pPr>
    </w:p>
    <w:p w14:paraId="51795A59" w14:textId="77777777" w:rsidR="00DC6041" w:rsidRDefault="00DC6041" w:rsidP="00511591">
      <w:pPr>
        <w:spacing w:after="0" w:line="240" w:lineRule="auto"/>
        <w:rPr>
          <w:del w:id="51" w:author="Wee Chong OON (NP)" w:date="2021-07-16T19:28:00Z"/>
          <w:b/>
          <w:sz w:val="22"/>
        </w:rPr>
      </w:pPr>
    </w:p>
    <w:p w14:paraId="6D073CD2" w14:textId="41928A80" w:rsidR="003066A4" w:rsidRDefault="004B2CA3" w:rsidP="003066A4">
      <w:pPr>
        <w:numPr>
          <w:ilvl w:val="0"/>
          <w:numId w:val="20"/>
        </w:numPr>
        <w:tabs>
          <w:tab w:val="num" w:pos="360"/>
        </w:tabs>
        <w:spacing w:after="0" w:line="240" w:lineRule="auto"/>
        <w:ind w:left="0" w:firstLine="0"/>
        <w:rPr>
          <w:b/>
          <w:sz w:val="22"/>
        </w:rPr>
      </w:pPr>
      <w:r>
        <w:rPr>
          <w:b/>
          <w:sz w:val="22"/>
        </w:rPr>
        <w:t>End of Game</w:t>
      </w:r>
    </w:p>
    <w:p w14:paraId="49B54205" w14:textId="77777777" w:rsidR="003066A4" w:rsidRDefault="003066A4" w:rsidP="003066A4">
      <w:pPr>
        <w:spacing w:after="0" w:line="240" w:lineRule="auto"/>
        <w:rPr>
          <w:b/>
          <w:sz w:val="22"/>
        </w:rPr>
      </w:pPr>
    </w:p>
    <w:p w14:paraId="49B28BDD" w14:textId="330DDFEC" w:rsidR="003066A4" w:rsidRPr="00E84C98" w:rsidRDefault="003066A4" w:rsidP="003066A4">
      <w:pPr>
        <w:spacing w:after="0" w:line="240" w:lineRule="auto"/>
        <w:ind w:left="360"/>
        <w:rPr>
          <w:sz w:val="22"/>
        </w:rPr>
      </w:pPr>
      <w:r>
        <w:rPr>
          <w:sz w:val="22"/>
        </w:rPr>
        <w:t xml:space="preserve">When the player </w:t>
      </w:r>
      <w:r w:rsidR="004B2CA3">
        <w:rPr>
          <w:sz w:val="22"/>
        </w:rPr>
        <w:t>fills up the board after Turn 16, the score will be computed</w:t>
      </w:r>
      <w:r w:rsidR="004B2CA3">
        <w:rPr>
          <w:rFonts w:eastAsia="SimSun"/>
          <w:sz w:val="22"/>
          <w:lang w:val="en-SG" w:eastAsia="en-SG"/>
        </w:rPr>
        <w:t xml:space="preserve"> and displayed.</w:t>
      </w:r>
    </w:p>
    <w:p w14:paraId="61AC7327" w14:textId="77777777" w:rsidR="003066A4" w:rsidRDefault="003066A4" w:rsidP="003066A4">
      <w:pPr>
        <w:spacing w:after="0" w:line="240" w:lineRule="auto"/>
        <w:ind w:left="0" w:firstLine="0"/>
        <w:rPr>
          <w:sz w:val="22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52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53">
          <w:tblGrid>
            <w:gridCol w:w="8182"/>
          </w:tblGrid>
        </w:tblGridChange>
      </w:tblGrid>
      <w:tr w:rsidR="003066A4" w14:paraId="63F394C5" w14:textId="77777777" w:rsidTr="00412FCF">
        <w:tc>
          <w:tcPr>
            <w:tcW w:w="8182" w:type="dxa"/>
            <w:tcPrChange w:id="54" w:author="Wee Chong OON (NP)" w:date="2021-07-16T19:28:00Z">
              <w:tcPr>
                <w:tcW w:w="8182" w:type="dxa"/>
              </w:tcPr>
            </w:tcPrChange>
          </w:tcPr>
          <w:p w14:paraId="32DBF489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bookmarkStart w:id="55" w:name="_Hlk75181893"/>
            <w:r w:rsidRPr="004B2CA3">
              <w:rPr>
                <w:rFonts w:ascii="Courier New" w:hAnsi="Courier New" w:cs="Courier New"/>
                <w:noProof/>
                <w:color w:val="0070C0"/>
              </w:rPr>
              <w:t>Turn 16</w:t>
            </w:r>
          </w:p>
          <w:p w14:paraId="3B410A1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   A     B     C     D  </w:t>
            </w:r>
          </w:p>
          <w:p w14:paraId="492D7B95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70EAF1CC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1| SHP | SHP | HSE |     |</w:t>
            </w:r>
          </w:p>
          <w:p w14:paraId="004B03D1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58DE2132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2| BCH | HSE | HSE | BCH |</w:t>
            </w:r>
          </w:p>
          <w:p w14:paraId="5CAC64D0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5CA46C22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3| BCH | SHP | HSE | HSE |</w:t>
            </w:r>
          </w:p>
          <w:p w14:paraId="2AD535C3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507C3269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4| HWY | HWY | HWY | HWY |</w:t>
            </w:r>
          </w:p>
          <w:p w14:paraId="47A6C54E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63EC0F09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1. Build a HWY</w:t>
            </w:r>
          </w:p>
          <w:p w14:paraId="7209B3F8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2. Build a FAC</w:t>
            </w:r>
          </w:p>
          <w:p w14:paraId="794A19EA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3. See remaining buildings</w:t>
            </w:r>
          </w:p>
          <w:p w14:paraId="2AD12AB5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35602F9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4. Save game</w:t>
            </w:r>
          </w:p>
          <w:p w14:paraId="460F1C95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0. Exit to main menu</w:t>
            </w:r>
          </w:p>
          <w:p w14:paraId="4CC860B6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Your choice? 2</w:t>
            </w:r>
          </w:p>
          <w:p w14:paraId="3E330520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Build where? d1</w:t>
            </w:r>
          </w:p>
          <w:p w14:paraId="465882C1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4C9CEFB1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Final layout of Simp City:</w:t>
            </w:r>
          </w:p>
          <w:p w14:paraId="3BA44160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   A     B     C     D  </w:t>
            </w:r>
          </w:p>
          <w:p w14:paraId="276CE52E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17A0DF5E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1| SHP | SHP | HSE | FAC |</w:t>
            </w:r>
          </w:p>
          <w:p w14:paraId="11A5E1D5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23D56333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2| BCH | HSE | HSE | BCH |</w:t>
            </w:r>
          </w:p>
          <w:p w14:paraId="4C4B658E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0383E41D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3| BCH | SHP | HSE | HSE |</w:t>
            </w:r>
          </w:p>
          <w:p w14:paraId="75D2D2BF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33EBDBA7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4| HWY | HWY | HWY | HWY |</w:t>
            </w:r>
          </w:p>
          <w:p w14:paraId="7A566FA7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61065FA3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HSE: 1 + 5 + 5 + 3 + 3 = 17</w:t>
            </w:r>
          </w:p>
          <w:p w14:paraId="4C8FE7BA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FAC: 1 = 1</w:t>
            </w:r>
          </w:p>
          <w:p w14:paraId="47B9998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SHP: 2 + 2 + 3 = 7</w:t>
            </w:r>
          </w:p>
          <w:p w14:paraId="36445492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HWY: 4 + 4 + 4 + 4 = 16</w:t>
            </w:r>
          </w:p>
          <w:p w14:paraId="766D2E2B" w14:textId="77777777" w:rsidR="004B2CA3" w:rsidRPr="004B2CA3" w:rsidRDefault="004B2CA3" w:rsidP="004B2CA3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BCH: 3 + 3 + 3 = 9</w:t>
            </w:r>
          </w:p>
          <w:p w14:paraId="7DE20C02" w14:textId="55910C40" w:rsidR="003066A4" w:rsidRDefault="004B2CA3" w:rsidP="004B2CA3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4B2CA3">
              <w:rPr>
                <w:rFonts w:ascii="Courier New" w:hAnsi="Courier New" w:cs="Courier New"/>
                <w:noProof/>
                <w:color w:val="0070C0"/>
              </w:rPr>
              <w:t>Total score: 50</w:t>
            </w:r>
          </w:p>
        </w:tc>
      </w:tr>
    </w:tbl>
    <w:bookmarkEnd w:id="55"/>
    <w:p w14:paraId="129F4713" w14:textId="13160DDF" w:rsidR="003066A4" w:rsidRPr="009D23A2" w:rsidRDefault="003066A4" w:rsidP="009D23A2">
      <w:pPr>
        <w:pStyle w:val="Heading2"/>
        <w:ind w:left="685" w:right="203"/>
        <w:rPr>
          <w:b w:val="0"/>
          <w:color w:val="FF0000"/>
          <w:sz w:val="22"/>
        </w:rPr>
      </w:pPr>
      <w:r w:rsidRPr="00A75182">
        <w:rPr>
          <w:sz w:val="22"/>
        </w:rPr>
        <w:t xml:space="preserve">Figure </w:t>
      </w:r>
      <w:r>
        <w:rPr>
          <w:sz w:val="22"/>
        </w:rPr>
        <w:t>3</w:t>
      </w:r>
      <w:r w:rsidRPr="00A75182">
        <w:rPr>
          <w:sz w:val="22"/>
        </w:rPr>
        <w:t xml:space="preserve"> – </w:t>
      </w:r>
      <w:r w:rsidR="004B2CA3">
        <w:rPr>
          <w:sz w:val="22"/>
        </w:rPr>
        <w:t>End of Game</w:t>
      </w:r>
    </w:p>
    <w:p w14:paraId="037660E6" w14:textId="36542D50" w:rsidR="003066A4" w:rsidRDefault="003066A4" w:rsidP="003066A4">
      <w:pPr>
        <w:spacing w:after="0" w:line="240" w:lineRule="auto"/>
        <w:ind w:left="360"/>
        <w:rPr>
          <w:sz w:val="22"/>
        </w:rPr>
      </w:pPr>
    </w:p>
    <w:p w14:paraId="565B21F7" w14:textId="7861F005" w:rsidR="004B2CA3" w:rsidRDefault="004B2CA3" w:rsidP="003066A4">
      <w:pPr>
        <w:spacing w:after="0" w:line="240" w:lineRule="auto"/>
        <w:ind w:left="360"/>
        <w:rPr>
          <w:sz w:val="22"/>
        </w:rPr>
      </w:pPr>
      <w:r>
        <w:rPr>
          <w:sz w:val="22"/>
        </w:rPr>
        <w:t>The game will then return to the main menu.</w:t>
      </w:r>
    </w:p>
    <w:p w14:paraId="16FAC496" w14:textId="77777777" w:rsidR="004B2CA3" w:rsidRDefault="004B2CA3" w:rsidP="003066A4">
      <w:pPr>
        <w:spacing w:after="0" w:line="240" w:lineRule="auto"/>
        <w:ind w:left="360"/>
        <w:rPr>
          <w:sz w:val="22"/>
        </w:rPr>
      </w:pPr>
    </w:p>
    <w:p w14:paraId="2556055C" w14:textId="09C168FE" w:rsidR="009A5AC9" w:rsidRDefault="009A5AC9">
      <w:pPr>
        <w:spacing w:after="160" w:line="259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14:paraId="0A9BE01E" w14:textId="5C266E71" w:rsidR="007A5A7C" w:rsidRPr="00AC0B0A" w:rsidRDefault="0034625F" w:rsidP="00AC0B0A">
      <w:pPr>
        <w:numPr>
          <w:ilvl w:val="0"/>
          <w:numId w:val="20"/>
        </w:numPr>
        <w:tabs>
          <w:tab w:val="num" w:pos="360"/>
        </w:tabs>
        <w:spacing w:after="0" w:line="240" w:lineRule="auto"/>
        <w:ind w:left="0" w:firstLine="0"/>
        <w:rPr>
          <w:b/>
          <w:sz w:val="22"/>
        </w:rPr>
      </w:pPr>
      <w:r>
        <w:rPr>
          <w:b/>
          <w:sz w:val="22"/>
        </w:rPr>
        <w:lastRenderedPageBreak/>
        <w:t>Additional Clarifications on Buildings</w:t>
      </w:r>
    </w:p>
    <w:p w14:paraId="18F18C62" w14:textId="77777777" w:rsidR="00412FCF" w:rsidRDefault="00412FCF" w:rsidP="00412FCF">
      <w:pPr>
        <w:spacing w:after="0" w:line="240" w:lineRule="auto"/>
        <w:rPr>
          <w:b/>
          <w:sz w:val="22"/>
        </w:rPr>
      </w:pPr>
    </w:p>
    <w:p w14:paraId="05A348E6" w14:textId="106E243F" w:rsidR="00412FCF" w:rsidRPr="004464E3" w:rsidRDefault="00AC0B0A" w:rsidP="00412FCF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>Beach (BCH)</w:t>
      </w:r>
    </w:p>
    <w:p w14:paraId="0E5E0AC6" w14:textId="099DC1C4" w:rsidR="00AC0B0A" w:rsidRDefault="00AC0B0A" w:rsidP="00AC0B0A">
      <w:pPr>
        <w:ind w:left="360" w:firstLine="0"/>
        <w:rPr>
          <w:sz w:val="22"/>
        </w:rPr>
      </w:pPr>
      <w:r>
        <w:rPr>
          <w:sz w:val="22"/>
        </w:rPr>
        <w:t>A Beach (BCH) scores 3 points if it is built in column A or column D, or 1 point otherwise.</w:t>
      </w:r>
    </w:p>
    <w:p w14:paraId="041F3E72" w14:textId="3DAB3E68" w:rsidR="00AC0B0A" w:rsidRDefault="00AC0B0A" w:rsidP="00AC0B0A">
      <w:pPr>
        <w:ind w:left="360" w:firstLine="0"/>
        <w:rPr>
          <w:sz w:val="22"/>
        </w:rPr>
      </w:pPr>
    </w:p>
    <w:p w14:paraId="5374D3D2" w14:textId="4AECFCFA" w:rsidR="00AA2BB0" w:rsidRPr="004464E3" w:rsidRDefault="00AA2BB0" w:rsidP="00AA2BB0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>Factory (FAC)</w:t>
      </w:r>
    </w:p>
    <w:p w14:paraId="21D05211" w14:textId="77777777" w:rsidR="00AA2BB0" w:rsidRDefault="00AC0B0A" w:rsidP="00AC0B0A">
      <w:pPr>
        <w:ind w:left="360" w:firstLine="0"/>
        <w:rPr>
          <w:sz w:val="22"/>
        </w:rPr>
      </w:pPr>
      <w:r>
        <w:rPr>
          <w:sz w:val="22"/>
        </w:rPr>
        <w:t>A Factory (FAC) scores 1 point per factory (FAC) in the city</w:t>
      </w:r>
      <w:r w:rsidR="00AA2BB0">
        <w:rPr>
          <w:sz w:val="22"/>
        </w:rPr>
        <w:t>, up to a maximum of 4 points for the first 4 factories; all subsequent factories only score 1 point each.</w:t>
      </w:r>
      <w:r>
        <w:rPr>
          <w:sz w:val="22"/>
        </w:rPr>
        <w:t xml:space="preserve"> </w:t>
      </w:r>
      <w:r w:rsidR="00AA2BB0">
        <w:rPr>
          <w:sz w:val="22"/>
        </w:rPr>
        <w:t>For example</w:t>
      </w:r>
      <w:r>
        <w:rPr>
          <w:sz w:val="22"/>
        </w:rPr>
        <w:t xml:space="preserve">, </w:t>
      </w:r>
    </w:p>
    <w:p w14:paraId="1B3DF8E6" w14:textId="77777777" w:rsidR="00AA2BB0" w:rsidRPr="00AA2BB0" w:rsidRDefault="00AA2BB0" w:rsidP="00AA2BB0">
      <w:pPr>
        <w:pStyle w:val="ListParagraph"/>
        <w:numPr>
          <w:ilvl w:val="0"/>
          <w:numId w:val="33"/>
        </w:numPr>
        <w:rPr>
          <w:rFonts w:ascii="Arial" w:hAnsi="Arial" w:cs="Arial"/>
          <w:sz w:val="22"/>
        </w:rPr>
      </w:pPr>
      <w:r w:rsidRPr="00AA2BB0">
        <w:rPr>
          <w:rFonts w:ascii="Arial" w:hAnsi="Arial" w:cs="Arial"/>
          <w:sz w:val="22"/>
        </w:rPr>
        <w:t>I</w:t>
      </w:r>
      <w:r w:rsidR="00AC0B0A" w:rsidRPr="00AA2BB0">
        <w:rPr>
          <w:rFonts w:ascii="Arial" w:hAnsi="Arial" w:cs="Arial"/>
          <w:sz w:val="22"/>
        </w:rPr>
        <w:t xml:space="preserve">f there are 3 factories in the city, each factory will score 3 points, for a total of 3+3+3 = 9 points. </w:t>
      </w:r>
    </w:p>
    <w:p w14:paraId="48D01749" w14:textId="338249DA" w:rsidR="00AC0B0A" w:rsidRPr="00AA2BB0" w:rsidRDefault="00AC0B0A" w:rsidP="00AA2BB0">
      <w:pPr>
        <w:pStyle w:val="ListParagraph"/>
        <w:numPr>
          <w:ilvl w:val="0"/>
          <w:numId w:val="33"/>
        </w:numPr>
        <w:rPr>
          <w:rFonts w:ascii="Arial" w:hAnsi="Arial" w:cs="Arial"/>
          <w:sz w:val="22"/>
        </w:rPr>
      </w:pPr>
      <w:r w:rsidRPr="00AA2BB0">
        <w:rPr>
          <w:rFonts w:ascii="Arial" w:hAnsi="Arial" w:cs="Arial"/>
          <w:sz w:val="22"/>
        </w:rPr>
        <w:t xml:space="preserve">If there are 5 factories in the city, </w:t>
      </w:r>
      <w:r w:rsidR="00AA2BB0" w:rsidRPr="00AA2BB0">
        <w:rPr>
          <w:rFonts w:ascii="Arial" w:hAnsi="Arial" w:cs="Arial"/>
          <w:sz w:val="22"/>
        </w:rPr>
        <w:t>the first 4</w:t>
      </w:r>
      <w:r w:rsidRPr="00AA2BB0">
        <w:rPr>
          <w:rFonts w:ascii="Arial" w:hAnsi="Arial" w:cs="Arial"/>
          <w:sz w:val="22"/>
        </w:rPr>
        <w:t xml:space="preserve"> factor</w:t>
      </w:r>
      <w:r w:rsidR="00AA2BB0" w:rsidRPr="00AA2BB0">
        <w:rPr>
          <w:rFonts w:ascii="Arial" w:hAnsi="Arial" w:cs="Arial"/>
          <w:sz w:val="22"/>
        </w:rPr>
        <w:t>ies</w:t>
      </w:r>
      <w:r w:rsidRPr="00AA2BB0">
        <w:rPr>
          <w:rFonts w:ascii="Arial" w:hAnsi="Arial" w:cs="Arial"/>
          <w:sz w:val="22"/>
        </w:rPr>
        <w:t xml:space="preserve"> will score 4 points</w:t>
      </w:r>
      <w:r w:rsidR="00AA2BB0" w:rsidRPr="00AA2BB0">
        <w:rPr>
          <w:rFonts w:ascii="Arial" w:hAnsi="Arial" w:cs="Arial"/>
          <w:sz w:val="22"/>
        </w:rPr>
        <w:t xml:space="preserve"> each while the 5</w:t>
      </w:r>
      <w:r w:rsidR="00AA2BB0" w:rsidRPr="00AA2BB0">
        <w:rPr>
          <w:rFonts w:ascii="Arial" w:hAnsi="Arial" w:cs="Arial"/>
          <w:sz w:val="22"/>
          <w:vertAlign w:val="superscript"/>
        </w:rPr>
        <w:t>th</w:t>
      </w:r>
      <w:r w:rsidR="00AA2BB0" w:rsidRPr="00AA2BB0">
        <w:rPr>
          <w:rFonts w:ascii="Arial" w:hAnsi="Arial" w:cs="Arial"/>
          <w:sz w:val="22"/>
        </w:rPr>
        <w:t xml:space="preserve"> factory will score 1 point</w:t>
      </w:r>
      <w:r w:rsidRPr="00AA2BB0">
        <w:rPr>
          <w:rFonts w:ascii="Arial" w:hAnsi="Arial" w:cs="Arial"/>
          <w:sz w:val="22"/>
        </w:rPr>
        <w:t>, for a total of 4+4+4+</w:t>
      </w:r>
      <w:r w:rsidR="00AA2BB0" w:rsidRPr="00AA2BB0">
        <w:rPr>
          <w:rFonts w:ascii="Arial" w:hAnsi="Arial" w:cs="Arial"/>
          <w:sz w:val="22"/>
        </w:rPr>
        <w:t>4+1 = 17 points.</w:t>
      </w:r>
    </w:p>
    <w:p w14:paraId="2857EFD0" w14:textId="77777777" w:rsidR="00AA2BB0" w:rsidRPr="00AA2BB0" w:rsidRDefault="00AA2BB0" w:rsidP="00AA2BB0">
      <w:pPr>
        <w:pStyle w:val="ListParagraph"/>
        <w:ind w:left="1080"/>
        <w:rPr>
          <w:sz w:val="22"/>
        </w:rPr>
      </w:pPr>
    </w:p>
    <w:p w14:paraId="4226142C" w14:textId="5053BA82" w:rsidR="00AA2BB0" w:rsidRPr="004464E3" w:rsidRDefault="00AA2BB0" w:rsidP="00AA2BB0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>House (HSE)</w:t>
      </w:r>
    </w:p>
    <w:p w14:paraId="721A1EB0" w14:textId="644652E2" w:rsidR="00AC0B0A" w:rsidRDefault="00AC0B0A" w:rsidP="00AA2BB0">
      <w:pPr>
        <w:ind w:left="360" w:firstLine="0"/>
        <w:rPr>
          <w:sz w:val="22"/>
        </w:rPr>
      </w:pPr>
      <w:r>
        <w:rPr>
          <w:sz w:val="22"/>
        </w:rPr>
        <w:t xml:space="preserve">If </w:t>
      </w:r>
      <w:r w:rsidR="00AA2BB0">
        <w:rPr>
          <w:sz w:val="22"/>
        </w:rPr>
        <w:t xml:space="preserve">a House (HSE) </w:t>
      </w:r>
      <w:r>
        <w:rPr>
          <w:sz w:val="22"/>
        </w:rPr>
        <w:t>is next to a factory (FAC), then it scores 1 point only. Otherwise, it scores 1 point for each adjacent house (HSE) or shop (SHP), and 2 points for each adjacent beach (BCH).</w:t>
      </w:r>
    </w:p>
    <w:p w14:paraId="78E6A348" w14:textId="58D1F5FD" w:rsidR="00AA2BB0" w:rsidRDefault="00AA2BB0" w:rsidP="00AA2BB0">
      <w:pPr>
        <w:ind w:left="360" w:firstLine="0"/>
        <w:rPr>
          <w:sz w:val="22"/>
        </w:rPr>
      </w:pPr>
    </w:p>
    <w:p w14:paraId="1209EB9C" w14:textId="77777777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   A     B     C     D  </w:t>
      </w:r>
    </w:p>
    <w:p w14:paraId="21A088BB" w14:textId="77777777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26AA253C" w14:textId="3039675C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1| </w:t>
      </w:r>
      <w:r w:rsidR="00DA045B">
        <w:rPr>
          <w:rFonts w:ascii="Courier New" w:hAnsi="Courier New" w:cs="Courier New"/>
          <w:noProof/>
          <w:color w:val="0070C0"/>
        </w:rPr>
        <w:t>HWY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>
        <w:rPr>
          <w:rFonts w:ascii="Courier New" w:hAnsi="Courier New" w:cs="Courier New"/>
          <w:noProof/>
          <w:color w:val="0070C0"/>
        </w:rPr>
        <w:t>HWY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>
        <w:rPr>
          <w:rFonts w:ascii="Courier New" w:hAnsi="Courier New" w:cs="Courier New"/>
          <w:noProof/>
          <w:color w:val="0070C0"/>
        </w:rPr>
        <w:t>HWY</w:t>
      </w:r>
      <w:r w:rsidRPr="004B2CA3">
        <w:rPr>
          <w:rFonts w:ascii="Courier New" w:hAnsi="Courier New" w:cs="Courier New"/>
          <w:noProof/>
          <w:color w:val="0070C0"/>
        </w:rPr>
        <w:t xml:space="preserve"> | FAC |</w:t>
      </w:r>
    </w:p>
    <w:p w14:paraId="68632438" w14:textId="77777777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3E7165BD" w14:textId="0E31F559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2| BCH | </w:t>
      </w:r>
      <w:r w:rsidRPr="003B14E9">
        <w:rPr>
          <w:rFonts w:ascii="Courier New" w:hAnsi="Courier New" w:cs="Courier New"/>
          <w:noProof/>
          <w:color w:val="0070C0"/>
          <w:highlight w:val="yellow"/>
        </w:rPr>
        <w:t>HSE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 w:rsidRPr="003B14E9">
        <w:rPr>
          <w:rFonts w:ascii="Courier New" w:hAnsi="Courier New" w:cs="Courier New"/>
          <w:noProof/>
          <w:color w:val="0070C0"/>
          <w:highlight w:val="green"/>
        </w:rPr>
        <w:t>HSE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>
        <w:rPr>
          <w:rFonts w:ascii="Courier New" w:hAnsi="Courier New" w:cs="Courier New"/>
          <w:noProof/>
          <w:color w:val="0070C0"/>
        </w:rPr>
        <w:t>SHP</w:t>
      </w:r>
      <w:r w:rsidRPr="004B2CA3">
        <w:rPr>
          <w:rFonts w:ascii="Courier New" w:hAnsi="Courier New" w:cs="Courier New"/>
          <w:noProof/>
          <w:color w:val="0070C0"/>
        </w:rPr>
        <w:t xml:space="preserve"> |</w:t>
      </w:r>
    </w:p>
    <w:p w14:paraId="1F58E4FF" w14:textId="77777777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3055BC3E" w14:textId="50A8A860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3| BCH | SHP | </w:t>
      </w:r>
      <w:r w:rsidRPr="003B14E9">
        <w:rPr>
          <w:rFonts w:ascii="Courier New" w:hAnsi="Courier New" w:cs="Courier New"/>
          <w:noProof/>
          <w:color w:val="0070C0"/>
          <w:highlight w:val="cyan"/>
        </w:rPr>
        <w:t>HSE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>
        <w:rPr>
          <w:rFonts w:ascii="Courier New" w:hAnsi="Courier New" w:cs="Courier New"/>
          <w:noProof/>
          <w:color w:val="0070C0"/>
        </w:rPr>
        <w:t>FAC</w:t>
      </w:r>
      <w:r w:rsidRPr="004B2CA3">
        <w:rPr>
          <w:rFonts w:ascii="Courier New" w:hAnsi="Courier New" w:cs="Courier New"/>
          <w:noProof/>
          <w:color w:val="0070C0"/>
        </w:rPr>
        <w:t xml:space="preserve"> |</w:t>
      </w:r>
    </w:p>
    <w:p w14:paraId="64235370" w14:textId="77777777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3A44E361" w14:textId="4A05C6EC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4| HWY | </w:t>
      </w:r>
      <w:r w:rsidR="00DA045B">
        <w:rPr>
          <w:rFonts w:ascii="Courier New" w:hAnsi="Courier New" w:cs="Courier New"/>
          <w:noProof/>
          <w:color w:val="0070C0"/>
        </w:rPr>
        <w:t>FAC</w:t>
      </w:r>
      <w:r w:rsidRPr="004B2CA3">
        <w:rPr>
          <w:rFonts w:ascii="Courier New" w:hAnsi="Courier New" w:cs="Courier New"/>
          <w:noProof/>
          <w:color w:val="0070C0"/>
        </w:rPr>
        <w:t xml:space="preserve"> | HWY | HWY |</w:t>
      </w:r>
    </w:p>
    <w:p w14:paraId="7FD3C518" w14:textId="77777777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7A3D2725" w14:textId="23C4ED3B" w:rsidR="00AA2BB0" w:rsidRPr="004B2CA3" w:rsidRDefault="00AA2BB0" w:rsidP="00AA2BB0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HSE: </w:t>
      </w:r>
      <w:r>
        <w:rPr>
          <w:rFonts w:ascii="Courier New" w:hAnsi="Courier New" w:cs="Courier New"/>
          <w:noProof/>
          <w:color w:val="0070C0"/>
        </w:rPr>
        <w:t>4</w:t>
      </w:r>
      <w:r w:rsidRPr="004B2CA3">
        <w:rPr>
          <w:rFonts w:ascii="Courier New" w:hAnsi="Courier New" w:cs="Courier New"/>
          <w:noProof/>
          <w:color w:val="0070C0"/>
        </w:rPr>
        <w:t xml:space="preserve"> + </w:t>
      </w:r>
      <w:r w:rsidR="00DA045B">
        <w:rPr>
          <w:rFonts w:ascii="Courier New" w:hAnsi="Courier New" w:cs="Courier New"/>
          <w:noProof/>
          <w:color w:val="0070C0"/>
        </w:rPr>
        <w:t>3</w:t>
      </w:r>
      <w:r w:rsidRPr="004B2CA3">
        <w:rPr>
          <w:rFonts w:ascii="Courier New" w:hAnsi="Courier New" w:cs="Courier New"/>
          <w:noProof/>
          <w:color w:val="0070C0"/>
        </w:rPr>
        <w:t xml:space="preserve"> + </w:t>
      </w:r>
      <w:r w:rsidR="00DA045B">
        <w:rPr>
          <w:rFonts w:ascii="Courier New" w:hAnsi="Courier New" w:cs="Courier New"/>
          <w:noProof/>
          <w:color w:val="0070C0"/>
        </w:rPr>
        <w:t>1</w:t>
      </w:r>
      <w:r w:rsidRPr="004B2CA3">
        <w:rPr>
          <w:rFonts w:ascii="Courier New" w:hAnsi="Courier New" w:cs="Courier New"/>
          <w:noProof/>
          <w:color w:val="0070C0"/>
        </w:rPr>
        <w:t xml:space="preserve"> = </w:t>
      </w:r>
      <w:r w:rsidR="00DA045B">
        <w:rPr>
          <w:rFonts w:ascii="Courier New" w:hAnsi="Courier New" w:cs="Courier New"/>
          <w:noProof/>
          <w:color w:val="0070C0"/>
        </w:rPr>
        <w:t>8</w:t>
      </w:r>
    </w:p>
    <w:p w14:paraId="09D6D72F" w14:textId="1713B958" w:rsidR="00AA2BB0" w:rsidRDefault="00AA2BB0" w:rsidP="00AA2BB0">
      <w:pPr>
        <w:ind w:left="360" w:firstLine="0"/>
        <w:rPr>
          <w:sz w:val="22"/>
        </w:rPr>
      </w:pPr>
    </w:p>
    <w:p w14:paraId="5013923A" w14:textId="77777777" w:rsidR="00AA2BB0" w:rsidRDefault="00AA2BB0" w:rsidP="00AA2BB0">
      <w:pPr>
        <w:ind w:left="360" w:firstLine="0"/>
        <w:rPr>
          <w:sz w:val="22"/>
        </w:rPr>
      </w:pPr>
      <w:r>
        <w:rPr>
          <w:sz w:val="22"/>
        </w:rPr>
        <w:t xml:space="preserve">In the above example, </w:t>
      </w:r>
    </w:p>
    <w:p w14:paraId="062ECF4A" w14:textId="2E272C6B" w:rsidR="00AA2BB0" w:rsidRDefault="00AA2BB0" w:rsidP="00AA2BB0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3B14E9">
        <w:rPr>
          <w:rFonts w:ascii="Arial" w:hAnsi="Arial" w:cs="Arial"/>
          <w:sz w:val="22"/>
          <w:szCs w:val="22"/>
          <w:highlight w:val="yellow"/>
        </w:rPr>
        <w:t>HSE at B2</w:t>
      </w:r>
      <w:r>
        <w:rPr>
          <w:rFonts w:ascii="Arial" w:hAnsi="Arial" w:cs="Arial"/>
          <w:sz w:val="22"/>
          <w:szCs w:val="22"/>
        </w:rPr>
        <w:t xml:space="preserve"> scores 2 points for being next to the BCH at A2, 1 point for being next to the HSE at C2, and 1 point for being next to the SHP at B3, for a total of 2+1+1 = 4 points.</w:t>
      </w:r>
    </w:p>
    <w:p w14:paraId="039C423F" w14:textId="0D93A78F" w:rsidR="00AA2BB0" w:rsidRDefault="00AA2BB0" w:rsidP="00AA2BB0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3B14E9">
        <w:rPr>
          <w:rFonts w:ascii="Arial" w:hAnsi="Arial" w:cs="Arial"/>
          <w:sz w:val="22"/>
          <w:szCs w:val="22"/>
          <w:highlight w:val="green"/>
        </w:rPr>
        <w:t>HSE at C2</w:t>
      </w:r>
      <w:r>
        <w:rPr>
          <w:rFonts w:ascii="Arial" w:hAnsi="Arial" w:cs="Arial"/>
          <w:sz w:val="22"/>
          <w:szCs w:val="22"/>
        </w:rPr>
        <w:t xml:space="preserve"> scores 3 points for being next to two HSE and one SHP. It does not score any points for being next to a HWY.</w:t>
      </w:r>
    </w:p>
    <w:p w14:paraId="748FD351" w14:textId="54DA6D8E" w:rsidR="003F1353" w:rsidRDefault="00AA2BB0" w:rsidP="00AA2BB0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3B14E9">
        <w:rPr>
          <w:rFonts w:ascii="Arial" w:hAnsi="Arial" w:cs="Arial"/>
          <w:sz w:val="22"/>
          <w:szCs w:val="22"/>
          <w:highlight w:val="cyan"/>
        </w:rPr>
        <w:t>HSE</w:t>
      </w:r>
      <w:r w:rsidR="00DA045B" w:rsidRPr="003B14E9">
        <w:rPr>
          <w:rFonts w:ascii="Arial" w:hAnsi="Arial" w:cs="Arial"/>
          <w:sz w:val="22"/>
          <w:szCs w:val="22"/>
          <w:highlight w:val="cyan"/>
        </w:rPr>
        <w:t xml:space="preserve"> at C3</w:t>
      </w:r>
      <w:r w:rsidR="00DA045B">
        <w:rPr>
          <w:rFonts w:ascii="Arial" w:hAnsi="Arial" w:cs="Arial"/>
          <w:sz w:val="22"/>
          <w:szCs w:val="22"/>
        </w:rPr>
        <w:t xml:space="preserve"> scores only 1 point as it is next to a FAC at D3.</w:t>
      </w:r>
    </w:p>
    <w:p w14:paraId="5AA9B853" w14:textId="77777777" w:rsidR="003F1353" w:rsidRDefault="003F1353">
      <w:pPr>
        <w:spacing w:after="160" w:line="259" w:lineRule="auto"/>
        <w:ind w:left="0" w:firstLine="0"/>
        <w:jc w:val="left"/>
        <w:rPr>
          <w:color w:val="auto"/>
          <w:sz w:val="22"/>
          <w:lang w:val="en-GB"/>
          <w:rPrChange w:id="56" w:author="Wee Chong OON (NP)" w:date="2021-07-16T19:28:00Z">
            <w:rPr>
              <w:sz w:val="22"/>
            </w:rPr>
          </w:rPrChange>
        </w:rPr>
        <w:pPrChange w:id="57" w:author="Wee Chong OON (NP)" w:date="2021-07-16T19:28:00Z">
          <w:pPr>
            <w:ind w:left="360" w:firstLine="0"/>
          </w:pPr>
        </w:pPrChange>
      </w:pPr>
      <w:ins w:id="58" w:author="Wee Chong OON (NP)" w:date="2021-07-16T19:28:00Z">
        <w:r>
          <w:rPr>
            <w:sz w:val="22"/>
          </w:rPr>
          <w:br w:type="page"/>
        </w:r>
      </w:ins>
    </w:p>
    <w:p w14:paraId="486E218C" w14:textId="126FDC56" w:rsidR="00DA045B" w:rsidRPr="00DA045B" w:rsidRDefault="00DA045B" w:rsidP="00DA045B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lastRenderedPageBreak/>
        <w:t>Shop (SHP)</w:t>
      </w:r>
    </w:p>
    <w:p w14:paraId="6F18379A" w14:textId="46689299" w:rsidR="00AC0B0A" w:rsidRDefault="00DA045B" w:rsidP="00DA045B">
      <w:pPr>
        <w:ind w:left="360" w:firstLine="0"/>
        <w:rPr>
          <w:sz w:val="22"/>
        </w:rPr>
      </w:pPr>
      <w:r>
        <w:rPr>
          <w:sz w:val="22"/>
        </w:rPr>
        <w:t>A Shop (SHP) s</w:t>
      </w:r>
      <w:r w:rsidR="00AC0B0A">
        <w:rPr>
          <w:sz w:val="22"/>
        </w:rPr>
        <w:t>cores 1 point per different type of building adjacent to it.</w:t>
      </w:r>
    </w:p>
    <w:p w14:paraId="75928082" w14:textId="1058FDFB" w:rsidR="00DA045B" w:rsidRDefault="00DA045B" w:rsidP="00DA045B">
      <w:pPr>
        <w:ind w:left="360" w:firstLine="0"/>
        <w:rPr>
          <w:sz w:val="22"/>
        </w:rPr>
      </w:pPr>
    </w:p>
    <w:p w14:paraId="3FC11C65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   A     B     C     D  </w:t>
      </w:r>
    </w:p>
    <w:p w14:paraId="6E6B2588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1F8BC041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1| </w:t>
      </w:r>
      <w:r>
        <w:rPr>
          <w:rFonts w:ascii="Courier New" w:hAnsi="Courier New" w:cs="Courier New"/>
          <w:noProof/>
          <w:color w:val="0070C0"/>
        </w:rPr>
        <w:t>HWY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>
        <w:rPr>
          <w:rFonts w:ascii="Courier New" w:hAnsi="Courier New" w:cs="Courier New"/>
          <w:noProof/>
          <w:color w:val="0070C0"/>
        </w:rPr>
        <w:t>HWY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>
        <w:rPr>
          <w:rFonts w:ascii="Courier New" w:hAnsi="Courier New" w:cs="Courier New"/>
          <w:noProof/>
          <w:color w:val="0070C0"/>
        </w:rPr>
        <w:t>HWY</w:t>
      </w:r>
      <w:r w:rsidRPr="004B2CA3">
        <w:rPr>
          <w:rFonts w:ascii="Courier New" w:hAnsi="Courier New" w:cs="Courier New"/>
          <w:noProof/>
          <w:color w:val="0070C0"/>
        </w:rPr>
        <w:t xml:space="preserve"> | FAC |</w:t>
      </w:r>
    </w:p>
    <w:p w14:paraId="4F5B3C2E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7A207DE2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2| BCH | HSE | </w:t>
      </w:r>
      <w:r>
        <w:rPr>
          <w:rFonts w:ascii="Courier New" w:hAnsi="Courier New" w:cs="Courier New"/>
          <w:noProof/>
          <w:color w:val="0070C0"/>
        </w:rPr>
        <w:t>HSE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 w:rsidRPr="003B14E9">
        <w:rPr>
          <w:rFonts w:ascii="Courier New" w:hAnsi="Courier New" w:cs="Courier New"/>
          <w:noProof/>
          <w:color w:val="0070C0"/>
          <w:highlight w:val="yellow"/>
        </w:rPr>
        <w:t>SHP</w:t>
      </w:r>
      <w:r w:rsidRPr="004B2CA3">
        <w:rPr>
          <w:rFonts w:ascii="Courier New" w:hAnsi="Courier New" w:cs="Courier New"/>
          <w:noProof/>
          <w:color w:val="0070C0"/>
        </w:rPr>
        <w:t xml:space="preserve"> |</w:t>
      </w:r>
    </w:p>
    <w:p w14:paraId="4B8A4AC0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13628723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3| BCH | </w:t>
      </w:r>
      <w:r w:rsidRPr="003B14E9">
        <w:rPr>
          <w:rFonts w:ascii="Courier New" w:hAnsi="Courier New" w:cs="Courier New"/>
          <w:noProof/>
          <w:color w:val="0070C0"/>
          <w:highlight w:val="green"/>
        </w:rPr>
        <w:t>SHP</w:t>
      </w:r>
      <w:r w:rsidRPr="004B2CA3">
        <w:rPr>
          <w:rFonts w:ascii="Courier New" w:hAnsi="Courier New" w:cs="Courier New"/>
          <w:noProof/>
          <w:color w:val="0070C0"/>
        </w:rPr>
        <w:t xml:space="preserve"> | HSE | </w:t>
      </w:r>
      <w:r>
        <w:rPr>
          <w:rFonts w:ascii="Courier New" w:hAnsi="Courier New" w:cs="Courier New"/>
          <w:noProof/>
          <w:color w:val="0070C0"/>
        </w:rPr>
        <w:t>FAC</w:t>
      </w:r>
      <w:r w:rsidRPr="004B2CA3">
        <w:rPr>
          <w:rFonts w:ascii="Courier New" w:hAnsi="Courier New" w:cs="Courier New"/>
          <w:noProof/>
          <w:color w:val="0070C0"/>
        </w:rPr>
        <w:t xml:space="preserve"> |</w:t>
      </w:r>
    </w:p>
    <w:p w14:paraId="45E705F5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4ADC6357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4| HWY | </w:t>
      </w:r>
      <w:r>
        <w:rPr>
          <w:rFonts w:ascii="Courier New" w:hAnsi="Courier New" w:cs="Courier New"/>
          <w:noProof/>
          <w:color w:val="0070C0"/>
        </w:rPr>
        <w:t>FAC</w:t>
      </w:r>
      <w:r w:rsidRPr="004B2CA3">
        <w:rPr>
          <w:rFonts w:ascii="Courier New" w:hAnsi="Courier New" w:cs="Courier New"/>
          <w:noProof/>
          <w:color w:val="0070C0"/>
        </w:rPr>
        <w:t xml:space="preserve"> | HWY | HWY |</w:t>
      </w:r>
    </w:p>
    <w:p w14:paraId="03DBEA8F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4BC0216F" w14:textId="3C4D3B21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>
        <w:rPr>
          <w:rFonts w:ascii="Courier New" w:hAnsi="Courier New" w:cs="Courier New"/>
          <w:noProof/>
          <w:color w:val="0070C0"/>
        </w:rPr>
        <w:t>SHP</w:t>
      </w:r>
      <w:r w:rsidRPr="004B2CA3">
        <w:rPr>
          <w:rFonts w:ascii="Courier New" w:hAnsi="Courier New" w:cs="Courier New"/>
          <w:noProof/>
          <w:color w:val="0070C0"/>
        </w:rPr>
        <w:t xml:space="preserve">: </w:t>
      </w:r>
      <w:r>
        <w:rPr>
          <w:rFonts w:ascii="Courier New" w:hAnsi="Courier New" w:cs="Courier New"/>
          <w:noProof/>
          <w:color w:val="0070C0"/>
        </w:rPr>
        <w:t>4</w:t>
      </w:r>
      <w:r w:rsidRPr="004B2CA3">
        <w:rPr>
          <w:rFonts w:ascii="Courier New" w:hAnsi="Courier New" w:cs="Courier New"/>
          <w:noProof/>
          <w:color w:val="0070C0"/>
        </w:rPr>
        <w:t xml:space="preserve"> + </w:t>
      </w:r>
      <w:r>
        <w:rPr>
          <w:rFonts w:ascii="Courier New" w:hAnsi="Courier New" w:cs="Courier New"/>
          <w:noProof/>
          <w:color w:val="0070C0"/>
        </w:rPr>
        <w:t>3</w:t>
      </w:r>
      <w:r w:rsidRPr="004B2CA3">
        <w:rPr>
          <w:rFonts w:ascii="Courier New" w:hAnsi="Courier New" w:cs="Courier New"/>
          <w:noProof/>
          <w:color w:val="0070C0"/>
        </w:rPr>
        <w:t xml:space="preserve"> = </w:t>
      </w:r>
      <w:r>
        <w:rPr>
          <w:rFonts w:ascii="Courier New" w:hAnsi="Courier New" w:cs="Courier New"/>
          <w:noProof/>
          <w:color w:val="0070C0"/>
        </w:rPr>
        <w:t>7</w:t>
      </w:r>
    </w:p>
    <w:p w14:paraId="41143850" w14:textId="34CCDCD0" w:rsidR="00DA045B" w:rsidRDefault="00DA045B" w:rsidP="00DA045B">
      <w:pPr>
        <w:ind w:left="360" w:firstLine="0"/>
        <w:rPr>
          <w:sz w:val="22"/>
        </w:rPr>
      </w:pPr>
    </w:p>
    <w:p w14:paraId="323FDA40" w14:textId="2CBC8AFE" w:rsidR="00DA045B" w:rsidRDefault="00DA045B" w:rsidP="00DA045B">
      <w:pPr>
        <w:ind w:left="360" w:firstLine="0"/>
        <w:rPr>
          <w:sz w:val="22"/>
        </w:rPr>
      </w:pPr>
      <w:r>
        <w:rPr>
          <w:sz w:val="22"/>
        </w:rPr>
        <w:t>In the above example,</w:t>
      </w:r>
    </w:p>
    <w:p w14:paraId="25481AFA" w14:textId="51C4D690" w:rsidR="00DA045B" w:rsidRDefault="00DA045B" w:rsidP="00DA045B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3B14E9">
        <w:rPr>
          <w:rFonts w:ascii="Arial" w:hAnsi="Arial" w:cs="Arial"/>
          <w:sz w:val="22"/>
          <w:szCs w:val="22"/>
          <w:highlight w:val="yellow"/>
        </w:rPr>
        <w:t>SHP at D2</w:t>
      </w:r>
      <w:r>
        <w:rPr>
          <w:rFonts w:ascii="Arial" w:hAnsi="Arial" w:cs="Arial"/>
          <w:sz w:val="22"/>
          <w:szCs w:val="22"/>
        </w:rPr>
        <w:t xml:space="preserve"> scores 2 points for being next a FAC at D1 and a HSE at C2. The additional FAC at D3 does not add to the score.</w:t>
      </w:r>
    </w:p>
    <w:p w14:paraId="5A3FB71E" w14:textId="12693FA8" w:rsidR="00DA045B" w:rsidRDefault="00DA045B" w:rsidP="00DA045B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3B14E9">
        <w:rPr>
          <w:rFonts w:ascii="Arial" w:hAnsi="Arial" w:cs="Arial"/>
          <w:sz w:val="22"/>
          <w:szCs w:val="22"/>
          <w:highlight w:val="green"/>
        </w:rPr>
        <w:t>SHP at B3</w:t>
      </w:r>
      <w:r>
        <w:rPr>
          <w:rFonts w:ascii="Arial" w:hAnsi="Arial" w:cs="Arial"/>
          <w:sz w:val="22"/>
          <w:szCs w:val="22"/>
        </w:rPr>
        <w:t xml:space="preserve"> scores 3 points for being next to a HSE, a BCH and a FAC.</w:t>
      </w:r>
    </w:p>
    <w:p w14:paraId="582CF8A1" w14:textId="504B27D5" w:rsidR="00DA045B" w:rsidRPr="00DA045B" w:rsidRDefault="00DA045B" w:rsidP="00DA045B">
      <w:pPr>
        <w:ind w:left="360" w:firstLine="0"/>
        <w:rPr>
          <w:sz w:val="22"/>
          <w:lang w:val="en-GB"/>
        </w:rPr>
      </w:pPr>
    </w:p>
    <w:p w14:paraId="6E43ED12" w14:textId="77777777" w:rsidR="00DA045B" w:rsidRDefault="00DA045B" w:rsidP="00DA045B">
      <w:pPr>
        <w:ind w:left="360" w:firstLine="0"/>
        <w:rPr>
          <w:sz w:val="22"/>
        </w:rPr>
      </w:pPr>
    </w:p>
    <w:p w14:paraId="7E248AAB" w14:textId="612A70C1" w:rsidR="00DA045B" w:rsidRPr="00DA045B" w:rsidRDefault="00DA045B" w:rsidP="00DA045B">
      <w:pPr>
        <w:numPr>
          <w:ilvl w:val="1"/>
          <w:numId w:val="20"/>
        </w:numPr>
        <w:tabs>
          <w:tab w:val="left" w:pos="357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>Highway (HWY)</w:t>
      </w:r>
    </w:p>
    <w:p w14:paraId="0F19FDEB" w14:textId="7E97E5DB" w:rsidR="00AC0B0A" w:rsidRDefault="00DA045B" w:rsidP="00DA045B">
      <w:pPr>
        <w:ind w:left="360" w:firstLine="0"/>
        <w:rPr>
          <w:sz w:val="22"/>
        </w:rPr>
      </w:pPr>
      <w:r>
        <w:rPr>
          <w:sz w:val="22"/>
        </w:rPr>
        <w:t>A Highway (HWY) s</w:t>
      </w:r>
      <w:r w:rsidR="00AC0B0A">
        <w:rPr>
          <w:sz w:val="22"/>
        </w:rPr>
        <w:t>cores 1 point per connected highway (HWY) in the same row</w:t>
      </w:r>
      <w:r>
        <w:rPr>
          <w:sz w:val="22"/>
        </w:rPr>
        <w:t xml:space="preserve"> (</w:t>
      </w:r>
      <w:r>
        <w:rPr>
          <w:i/>
          <w:sz w:val="22"/>
        </w:rPr>
        <w:t>not</w:t>
      </w:r>
      <w:r>
        <w:rPr>
          <w:sz w:val="22"/>
        </w:rPr>
        <w:t xml:space="preserve"> column)</w:t>
      </w:r>
      <w:r w:rsidR="00AC0B0A">
        <w:rPr>
          <w:sz w:val="22"/>
        </w:rPr>
        <w:t>.</w:t>
      </w:r>
    </w:p>
    <w:p w14:paraId="245A0FF3" w14:textId="2E22ADD4" w:rsidR="00DA045B" w:rsidRDefault="00DA045B" w:rsidP="00DA045B">
      <w:pPr>
        <w:ind w:left="360" w:firstLine="0"/>
        <w:rPr>
          <w:sz w:val="22"/>
        </w:rPr>
      </w:pPr>
    </w:p>
    <w:p w14:paraId="7B8E2EFC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   A     B     C     D  </w:t>
      </w:r>
    </w:p>
    <w:p w14:paraId="18AD660C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4F308E6F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1| </w:t>
      </w:r>
      <w:r w:rsidRPr="003238B0">
        <w:rPr>
          <w:rFonts w:ascii="Courier New" w:hAnsi="Courier New" w:cs="Courier New"/>
          <w:noProof/>
          <w:color w:val="0070C0"/>
          <w:highlight w:val="yellow"/>
        </w:rPr>
        <w:t>HWY | HWY | HWY</w:t>
      </w:r>
      <w:r w:rsidRPr="004B2CA3">
        <w:rPr>
          <w:rFonts w:ascii="Courier New" w:hAnsi="Courier New" w:cs="Courier New"/>
          <w:noProof/>
          <w:color w:val="0070C0"/>
        </w:rPr>
        <w:t xml:space="preserve"> | FAC |</w:t>
      </w:r>
    </w:p>
    <w:p w14:paraId="14D51B62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4E883706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2| BCH | HSE | </w:t>
      </w:r>
      <w:r>
        <w:rPr>
          <w:rFonts w:ascii="Courier New" w:hAnsi="Courier New" w:cs="Courier New"/>
          <w:noProof/>
          <w:color w:val="0070C0"/>
        </w:rPr>
        <w:t>HSE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>
        <w:rPr>
          <w:rFonts w:ascii="Courier New" w:hAnsi="Courier New" w:cs="Courier New"/>
          <w:noProof/>
          <w:color w:val="0070C0"/>
        </w:rPr>
        <w:t>SHP</w:t>
      </w:r>
      <w:r w:rsidRPr="004B2CA3">
        <w:rPr>
          <w:rFonts w:ascii="Courier New" w:hAnsi="Courier New" w:cs="Courier New"/>
          <w:noProof/>
          <w:color w:val="0070C0"/>
        </w:rPr>
        <w:t xml:space="preserve"> |</w:t>
      </w:r>
    </w:p>
    <w:p w14:paraId="5AB3B267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3ACFEF5D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3| BCH | SHP | HSE | </w:t>
      </w:r>
      <w:r>
        <w:rPr>
          <w:rFonts w:ascii="Courier New" w:hAnsi="Courier New" w:cs="Courier New"/>
          <w:noProof/>
          <w:color w:val="0070C0"/>
        </w:rPr>
        <w:t>FAC</w:t>
      </w:r>
      <w:r w:rsidRPr="004B2CA3">
        <w:rPr>
          <w:rFonts w:ascii="Courier New" w:hAnsi="Courier New" w:cs="Courier New"/>
          <w:noProof/>
          <w:color w:val="0070C0"/>
        </w:rPr>
        <w:t xml:space="preserve"> |</w:t>
      </w:r>
    </w:p>
    <w:p w14:paraId="561E835F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6BA2C361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4| </w:t>
      </w:r>
      <w:r w:rsidRPr="003238B0">
        <w:rPr>
          <w:rFonts w:ascii="Courier New" w:hAnsi="Courier New" w:cs="Courier New"/>
          <w:noProof/>
          <w:color w:val="0070C0"/>
          <w:highlight w:val="green"/>
        </w:rPr>
        <w:t>HWY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>
        <w:rPr>
          <w:rFonts w:ascii="Courier New" w:hAnsi="Courier New" w:cs="Courier New"/>
          <w:noProof/>
          <w:color w:val="0070C0"/>
        </w:rPr>
        <w:t>FAC</w:t>
      </w:r>
      <w:r w:rsidRPr="004B2CA3">
        <w:rPr>
          <w:rFonts w:ascii="Courier New" w:hAnsi="Courier New" w:cs="Courier New"/>
          <w:noProof/>
          <w:color w:val="0070C0"/>
        </w:rPr>
        <w:t xml:space="preserve"> | </w:t>
      </w:r>
      <w:r w:rsidRPr="003238B0">
        <w:rPr>
          <w:rFonts w:ascii="Courier New" w:hAnsi="Courier New" w:cs="Courier New"/>
          <w:noProof/>
          <w:color w:val="0070C0"/>
          <w:highlight w:val="cyan"/>
        </w:rPr>
        <w:t>HWY | HWY</w:t>
      </w:r>
      <w:r w:rsidRPr="004B2CA3">
        <w:rPr>
          <w:rFonts w:ascii="Courier New" w:hAnsi="Courier New" w:cs="Courier New"/>
          <w:noProof/>
          <w:color w:val="0070C0"/>
        </w:rPr>
        <w:t xml:space="preserve"> |</w:t>
      </w:r>
    </w:p>
    <w:p w14:paraId="5E2E4158" w14:textId="77777777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 w:rsidRPr="004B2CA3">
        <w:rPr>
          <w:rFonts w:ascii="Courier New" w:hAnsi="Courier New" w:cs="Courier New"/>
          <w:noProof/>
          <w:color w:val="0070C0"/>
        </w:rPr>
        <w:t xml:space="preserve">  +-----+-----+-----+-----+</w:t>
      </w:r>
    </w:p>
    <w:p w14:paraId="2F8DB665" w14:textId="00636303" w:rsidR="00DA045B" w:rsidRPr="004B2CA3" w:rsidRDefault="00DA045B" w:rsidP="00DA045B">
      <w:pPr>
        <w:spacing w:after="0" w:line="240" w:lineRule="auto"/>
        <w:ind w:left="360" w:right="1241" w:firstLine="0"/>
        <w:rPr>
          <w:rFonts w:ascii="Courier New" w:hAnsi="Courier New" w:cs="Courier New"/>
          <w:noProof/>
          <w:color w:val="0070C0"/>
        </w:rPr>
      </w:pPr>
      <w:r>
        <w:rPr>
          <w:rFonts w:ascii="Courier New" w:hAnsi="Courier New" w:cs="Courier New"/>
          <w:noProof/>
          <w:color w:val="0070C0"/>
        </w:rPr>
        <w:t>HWY</w:t>
      </w:r>
      <w:r w:rsidRPr="004B2CA3">
        <w:rPr>
          <w:rFonts w:ascii="Courier New" w:hAnsi="Courier New" w:cs="Courier New"/>
          <w:noProof/>
          <w:color w:val="0070C0"/>
        </w:rPr>
        <w:t xml:space="preserve">: </w:t>
      </w:r>
      <w:r>
        <w:rPr>
          <w:rFonts w:ascii="Courier New" w:hAnsi="Courier New" w:cs="Courier New"/>
          <w:noProof/>
          <w:color w:val="0070C0"/>
        </w:rPr>
        <w:t>3</w:t>
      </w:r>
      <w:r w:rsidRPr="004B2CA3">
        <w:rPr>
          <w:rFonts w:ascii="Courier New" w:hAnsi="Courier New" w:cs="Courier New"/>
          <w:noProof/>
          <w:color w:val="0070C0"/>
        </w:rPr>
        <w:t xml:space="preserve"> + </w:t>
      </w:r>
      <w:r>
        <w:rPr>
          <w:rFonts w:ascii="Courier New" w:hAnsi="Courier New" w:cs="Courier New"/>
          <w:noProof/>
          <w:color w:val="0070C0"/>
        </w:rPr>
        <w:t>3 + 3 + 1</w:t>
      </w:r>
      <w:r w:rsidRPr="004B2CA3">
        <w:rPr>
          <w:rFonts w:ascii="Courier New" w:hAnsi="Courier New" w:cs="Courier New"/>
          <w:noProof/>
          <w:color w:val="0070C0"/>
        </w:rPr>
        <w:t xml:space="preserve"> </w:t>
      </w:r>
      <w:r>
        <w:rPr>
          <w:rFonts w:ascii="Courier New" w:hAnsi="Courier New" w:cs="Courier New"/>
          <w:noProof/>
          <w:color w:val="0070C0"/>
        </w:rPr>
        <w:t xml:space="preserve">+ 2 + 2 </w:t>
      </w:r>
      <w:r w:rsidRPr="004B2CA3">
        <w:rPr>
          <w:rFonts w:ascii="Courier New" w:hAnsi="Courier New" w:cs="Courier New"/>
          <w:noProof/>
          <w:color w:val="0070C0"/>
        </w:rPr>
        <w:t xml:space="preserve">= </w:t>
      </w:r>
      <w:r>
        <w:rPr>
          <w:rFonts w:ascii="Courier New" w:hAnsi="Courier New" w:cs="Courier New"/>
          <w:noProof/>
          <w:color w:val="0070C0"/>
        </w:rPr>
        <w:t>14</w:t>
      </w:r>
    </w:p>
    <w:p w14:paraId="03735B9C" w14:textId="2CC7C32F" w:rsidR="00DA045B" w:rsidRDefault="00DA045B" w:rsidP="00DA045B">
      <w:pPr>
        <w:ind w:left="360" w:firstLine="0"/>
        <w:rPr>
          <w:sz w:val="22"/>
        </w:rPr>
      </w:pPr>
    </w:p>
    <w:p w14:paraId="024AFD23" w14:textId="77777777" w:rsidR="00DA045B" w:rsidRDefault="00DA045B" w:rsidP="00DA045B">
      <w:pPr>
        <w:ind w:left="360" w:firstLine="0"/>
        <w:rPr>
          <w:sz w:val="22"/>
        </w:rPr>
      </w:pPr>
      <w:r>
        <w:rPr>
          <w:sz w:val="22"/>
        </w:rPr>
        <w:t>In the above example,</w:t>
      </w:r>
    </w:p>
    <w:p w14:paraId="11DDDE57" w14:textId="3DC4B3B0" w:rsidR="00DA045B" w:rsidRDefault="00DA045B" w:rsidP="00DA045B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3238B0">
        <w:rPr>
          <w:rFonts w:ascii="Arial" w:hAnsi="Arial" w:cs="Arial"/>
          <w:sz w:val="22"/>
          <w:szCs w:val="22"/>
          <w:highlight w:val="yellow"/>
        </w:rPr>
        <w:t>three HWY at A1, B1 and C1</w:t>
      </w:r>
      <w:r>
        <w:rPr>
          <w:rFonts w:ascii="Arial" w:hAnsi="Arial" w:cs="Arial"/>
          <w:sz w:val="22"/>
          <w:szCs w:val="22"/>
        </w:rPr>
        <w:t xml:space="preserve"> score 3 points each as they are all part of a 3-square highway.</w:t>
      </w:r>
    </w:p>
    <w:p w14:paraId="6BA464D8" w14:textId="77777777" w:rsidR="00DA045B" w:rsidRDefault="00DA045B" w:rsidP="00DA045B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3238B0">
        <w:rPr>
          <w:rFonts w:ascii="Arial" w:hAnsi="Arial" w:cs="Arial"/>
          <w:sz w:val="22"/>
          <w:szCs w:val="22"/>
          <w:highlight w:val="green"/>
        </w:rPr>
        <w:t>HWY at A4 scores</w:t>
      </w:r>
      <w:r>
        <w:rPr>
          <w:rFonts w:ascii="Arial" w:hAnsi="Arial" w:cs="Arial"/>
          <w:sz w:val="22"/>
          <w:szCs w:val="22"/>
        </w:rPr>
        <w:t xml:space="preserve"> 1 point. Even though it is in the same row as the HWY at C4 and D4, they are not connected.</w:t>
      </w:r>
    </w:p>
    <w:p w14:paraId="0697A2BE" w14:textId="4F903DEC" w:rsidR="00DA045B" w:rsidRPr="00DA045B" w:rsidRDefault="00DA045B" w:rsidP="00DA045B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DA045B">
        <w:rPr>
          <w:rFonts w:ascii="Arial" w:hAnsi="Arial" w:cs="Arial"/>
          <w:sz w:val="22"/>
          <w:szCs w:val="22"/>
        </w:rPr>
        <w:t xml:space="preserve">The </w:t>
      </w:r>
      <w:r w:rsidRPr="003238B0">
        <w:rPr>
          <w:rFonts w:ascii="Arial" w:hAnsi="Arial" w:cs="Arial"/>
          <w:sz w:val="22"/>
          <w:szCs w:val="22"/>
          <w:highlight w:val="cyan"/>
        </w:rPr>
        <w:t>HWY at C4 and D4</w:t>
      </w:r>
      <w:r w:rsidRPr="00DA045B">
        <w:rPr>
          <w:rFonts w:ascii="Arial" w:hAnsi="Arial" w:cs="Arial"/>
          <w:sz w:val="22"/>
          <w:szCs w:val="22"/>
        </w:rPr>
        <w:t xml:space="preserve"> score 2 points each.</w:t>
      </w:r>
    </w:p>
    <w:p w14:paraId="2A870741" w14:textId="77777777" w:rsidR="00412FCF" w:rsidRDefault="00412FCF" w:rsidP="00412FCF">
      <w:pPr>
        <w:spacing w:after="0" w:line="240" w:lineRule="auto"/>
        <w:ind w:left="360"/>
        <w:rPr>
          <w:sz w:val="22"/>
        </w:rPr>
      </w:pPr>
    </w:p>
    <w:p w14:paraId="71071E4C" w14:textId="77777777" w:rsidR="00A75182" w:rsidRPr="00A75182" w:rsidRDefault="00A75182">
      <w:pPr>
        <w:spacing w:after="11" w:line="259" w:lineRule="auto"/>
        <w:ind w:left="0" w:firstLine="0"/>
        <w:jc w:val="left"/>
      </w:pPr>
    </w:p>
    <w:p w14:paraId="392240E5" w14:textId="77777777" w:rsidR="00A75182" w:rsidRPr="00BB236D" w:rsidRDefault="00A75182" w:rsidP="00BB236D">
      <w:pPr>
        <w:numPr>
          <w:ilvl w:val="0"/>
          <w:numId w:val="20"/>
        </w:numPr>
        <w:tabs>
          <w:tab w:val="num" w:pos="360"/>
        </w:tabs>
        <w:spacing w:after="0" w:line="240" w:lineRule="auto"/>
        <w:ind w:left="0" w:firstLine="0"/>
        <w:rPr>
          <w:b/>
          <w:sz w:val="22"/>
        </w:rPr>
      </w:pPr>
      <w:r w:rsidRPr="00BB236D">
        <w:rPr>
          <w:b/>
          <w:sz w:val="22"/>
        </w:rPr>
        <w:t>Program documentation</w:t>
      </w:r>
    </w:p>
    <w:p w14:paraId="7220719F" w14:textId="77777777" w:rsidR="0021185D" w:rsidRDefault="00A75182" w:rsidP="001B18E0">
      <w:pPr>
        <w:spacing w:before="120"/>
        <w:ind w:left="360"/>
        <w:rPr>
          <w:sz w:val="22"/>
        </w:rPr>
      </w:pPr>
      <w:r w:rsidRPr="00700ECC">
        <w:rPr>
          <w:sz w:val="22"/>
        </w:rPr>
        <w:t xml:space="preserve">The program should </w:t>
      </w:r>
      <w:r>
        <w:rPr>
          <w:sz w:val="22"/>
        </w:rPr>
        <w:t xml:space="preserve">have sufficient comments, which </w:t>
      </w:r>
      <w:r w:rsidR="00B03CAE">
        <w:rPr>
          <w:sz w:val="22"/>
        </w:rPr>
        <w:t xml:space="preserve">includes your name, class, date, overall description of what the program does, </w:t>
      </w:r>
      <w:r>
        <w:rPr>
          <w:sz w:val="22"/>
        </w:rPr>
        <w:t xml:space="preserve">as well as the description of the functions. </w:t>
      </w:r>
    </w:p>
    <w:p w14:paraId="4B79E4AF" w14:textId="58149DF0" w:rsidR="009A5AC9" w:rsidRDefault="009A5AC9">
      <w:pPr>
        <w:spacing w:after="160" w:line="259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14:paraId="29FBDC33" w14:textId="77777777" w:rsidR="0059050B" w:rsidRDefault="0059050B" w:rsidP="00F26514">
      <w:pPr>
        <w:rPr>
          <w:b/>
          <w:sz w:val="22"/>
        </w:rPr>
      </w:pPr>
    </w:p>
    <w:p w14:paraId="1E46E458" w14:textId="1A3A74DB" w:rsidR="00F26514" w:rsidRPr="00131485" w:rsidRDefault="00DA045B" w:rsidP="00F26514">
      <w:pPr>
        <w:numPr>
          <w:ilvl w:val="12"/>
          <w:numId w:val="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910"/>
        </w:tabs>
        <w:rPr>
          <w:b/>
          <w:sz w:val="22"/>
        </w:rPr>
      </w:pPr>
      <w:r>
        <w:rPr>
          <w:b/>
          <w:sz w:val="22"/>
        </w:rPr>
        <w:t>6</w:t>
      </w:r>
      <w:r w:rsidR="00F26514" w:rsidRPr="00131485">
        <w:rPr>
          <w:b/>
          <w:sz w:val="22"/>
        </w:rPr>
        <w:t>.  AD</w:t>
      </w:r>
      <w:r w:rsidR="00E77425">
        <w:rPr>
          <w:b/>
          <w:sz w:val="22"/>
        </w:rPr>
        <w:t>VANCED</w:t>
      </w:r>
      <w:r w:rsidR="00F26514" w:rsidRPr="00131485">
        <w:rPr>
          <w:b/>
          <w:sz w:val="22"/>
        </w:rPr>
        <w:t xml:space="preserve"> REQUIREMENT</w:t>
      </w:r>
      <w:r w:rsidR="00931BB0">
        <w:rPr>
          <w:b/>
          <w:sz w:val="22"/>
        </w:rPr>
        <w:t>S</w:t>
      </w:r>
    </w:p>
    <w:p w14:paraId="20B2C47C" w14:textId="77777777" w:rsidR="00641BA1" w:rsidRDefault="00641BA1" w:rsidP="00F26514">
      <w:pPr>
        <w:spacing w:after="0" w:line="259" w:lineRule="auto"/>
        <w:ind w:left="0" w:firstLine="0"/>
        <w:jc w:val="left"/>
      </w:pPr>
    </w:p>
    <w:p w14:paraId="05288B96" w14:textId="77777777" w:rsidR="00622CC1" w:rsidRPr="00700899" w:rsidRDefault="005B604C" w:rsidP="00622CC1">
      <w:pPr>
        <w:pStyle w:val="ListParagraph"/>
        <w:numPr>
          <w:ilvl w:val="0"/>
          <w:numId w:val="22"/>
        </w:numPr>
        <w:tabs>
          <w:tab w:val="left" w:pos="360"/>
        </w:tabs>
        <w:ind w:left="426" w:hanging="42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Program v</w:t>
      </w:r>
      <w:r w:rsidR="0059300B">
        <w:rPr>
          <w:rFonts w:ascii="Arial" w:hAnsi="Arial" w:cs="Arial"/>
          <w:b/>
          <w:sz w:val="22"/>
          <w:szCs w:val="22"/>
        </w:rPr>
        <w:t xml:space="preserve">alidation -- </w:t>
      </w:r>
      <w:r w:rsidR="00622CC1">
        <w:rPr>
          <w:rFonts w:ascii="Arial" w:hAnsi="Arial" w:cs="Arial"/>
          <w:b/>
          <w:sz w:val="22"/>
          <w:szCs w:val="22"/>
        </w:rPr>
        <w:t xml:space="preserve">10 </w:t>
      </w:r>
      <w:r w:rsidR="0059300B">
        <w:rPr>
          <w:rFonts w:ascii="Arial" w:hAnsi="Arial" w:cs="Arial"/>
          <w:b/>
          <w:sz w:val="22"/>
          <w:szCs w:val="22"/>
        </w:rPr>
        <w:t>marks</w:t>
      </w:r>
    </w:p>
    <w:p w14:paraId="7F7FB85A" w14:textId="77777777" w:rsidR="00622CC1" w:rsidRDefault="005B604C" w:rsidP="00622CC1">
      <w:pPr>
        <w:spacing w:after="0" w:line="259" w:lineRule="auto"/>
        <w:ind w:left="360" w:firstLine="0"/>
        <w:jc w:val="left"/>
      </w:pPr>
      <w:r>
        <w:t>A</w:t>
      </w:r>
      <w:r w:rsidR="004855C2">
        <w:t>dd</w:t>
      </w:r>
      <w:r w:rsidR="00E77425">
        <w:t xml:space="preserve"> a</w:t>
      </w:r>
      <w:r>
        <w:t>ppropriate validation for the basic requirements of the program</w:t>
      </w:r>
      <w:r w:rsidR="00622CC1">
        <w:t>.</w:t>
      </w:r>
    </w:p>
    <w:p w14:paraId="61D0641B" w14:textId="77777777" w:rsidR="00B4757C" w:rsidRDefault="00B4757C" w:rsidP="009D23A2">
      <w:pPr>
        <w:spacing w:after="0" w:line="259" w:lineRule="auto"/>
        <w:ind w:left="0" w:firstLine="0"/>
      </w:pPr>
    </w:p>
    <w:p w14:paraId="129D5320" w14:textId="576401BE" w:rsidR="00E77425" w:rsidRPr="00393DB4" w:rsidRDefault="00387C0F" w:rsidP="004855C2">
      <w:pPr>
        <w:numPr>
          <w:ilvl w:val="0"/>
          <w:numId w:val="28"/>
        </w:numPr>
        <w:spacing w:after="0" w:line="240" w:lineRule="auto"/>
        <w:rPr>
          <w:b/>
          <w:sz w:val="22"/>
        </w:rPr>
      </w:pPr>
      <w:r>
        <w:rPr>
          <w:b/>
          <w:sz w:val="22"/>
        </w:rPr>
        <w:t>Show</w:t>
      </w:r>
      <w:r w:rsidR="0059300B">
        <w:rPr>
          <w:b/>
          <w:sz w:val="22"/>
        </w:rPr>
        <w:t xml:space="preserve"> </w:t>
      </w:r>
      <w:r>
        <w:rPr>
          <w:b/>
          <w:sz w:val="22"/>
        </w:rPr>
        <w:t>High</w:t>
      </w:r>
      <w:r w:rsidR="004855C2">
        <w:rPr>
          <w:b/>
          <w:sz w:val="22"/>
        </w:rPr>
        <w:t xml:space="preserve"> Scores</w:t>
      </w:r>
      <w:r w:rsidR="0059300B">
        <w:rPr>
          <w:b/>
          <w:sz w:val="22"/>
        </w:rPr>
        <w:t xml:space="preserve"> -- </w:t>
      </w:r>
      <w:r w:rsidR="00DA045B">
        <w:rPr>
          <w:b/>
          <w:sz w:val="22"/>
        </w:rPr>
        <w:t>10</w:t>
      </w:r>
      <w:r w:rsidR="0059300B">
        <w:rPr>
          <w:b/>
          <w:sz w:val="22"/>
        </w:rPr>
        <w:t xml:space="preserve"> marks</w:t>
      </w:r>
    </w:p>
    <w:p w14:paraId="5D3A3061" w14:textId="77777777" w:rsidR="00387C0F" w:rsidRDefault="00B4757C" w:rsidP="00B4757C">
      <w:pPr>
        <w:spacing w:before="120"/>
        <w:ind w:left="360"/>
        <w:rPr>
          <w:sz w:val="22"/>
        </w:rPr>
      </w:pPr>
      <w:r>
        <w:rPr>
          <w:sz w:val="22"/>
        </w:rPr>
        <w:t>Add</w:t>
      </w:r>
      <w:r w:rsidR="004855C2">
        <w:rPr>
          <w:sz w:val="22"/>
        </w:rPr>
        <w:t xml:space="preserve"> an option </w:t>
      </w:r>
      <w:r w:rsidR="00DA045B">
        <w:rPr>
          <w:sz w:val="22"/>
        </w:rPr>
        <w:t>3</w:t>
      </w:r>
      <w:r w:rsidR="004855C2">
        <w:rPr>
          <w:sz w:val="22"/>
        </w:rPr>
        <w:t xml:space="preserve"> to the main menu</w:t>
      </w:r>
      <w:r w:rsidR="00E75BDB">
        <w:rPr>
          <w:sz w:val="22"/>
        </w:rPr>
        <w:t xml:space="preserve"> to </w:t>
      </w:r>
      <w:r w:rsidR="00387C0F">
        <w:rPr>
          <w:sz w:val="22"/>
        </w:rPr>
        <w:t>list the top 10 players who have played the game in descending order of score</w:t>
      </w:r>
      <w:r w:rsidR="00E75BDB">
        <w:rPr>
          <w:sz w:val="22"/>
        </w:rPr>
        <w:t xml:space="preserve">. </w:t>
      </w: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59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60">
          <w:tblGrid>
            <w:gridCol w:w="8182"/>
          </w:tblGrid>
        </w:tblGridChange>
      </w:tblGrid>
      <w:tr w:rsidR="00387C0F" w14:paraId="5561F0F3" w14:textId="77777777" w:rsidTr="00005312">
        <w:tc>
          <w:tcPr>
            <w:tcW w:w="8182" w:type="dxa"/>
            <w:tcPrChange w:id="61" w:author="Wee Chong OON (NP)" w:date="2021-07-16T19:28:00Z">
              <w:tcPr>
                <w:tcW w:w="8182" w:type="dxa"/>
              </w:tcPr>
            </w:tcPrChange>
          </w:tcPr>
          <w:p w14:paraId="1A552DAD" w14:textId="77777777" w:rsidR="00387C0F" w:rsidRPr="00387C0F" w:rsidRDefault="00387C0F" w:rsidP="00387C0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bookmarkStart w:id="62" w:name="_Hlk75182162"/>
            <w:r w:rsidRPr="00387C0F">
              <w:rPr>
                <w:rFonts w:ascii="Courier New" w:hAnsi="Courier New" w:cs="Courier New"/>
                <w:noProof/>
                <w:color w:val="0070C0"/>
              </w:rPr>
              <w:t>1. Start new game</w:t>
            </w:r>
          </w:p>
          <w:p w14:paraId="50C61366" w14:textId="77777777" w:rsidR="00387C0F" w:rsidRPr="00387C0F" w:rsidRDefault="00387C0F" w:rsidP="00387C0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387C0F">
              <w:rPr>
                <w:rFonts w:ascii="Courier New" w:hAnsi="Courier New" w:cs="Courier New"/>
                <w:noProof/>
                <w:color w:val="0070C0"/>
              </w:rPr>
              <w:t>2. Load saved game</w:t>
            </w:r>
          </w:p>
          <w:p w14:paraId="59E309D1" w14:textId="77777777" w:rsidR="00387C0F" w:rsidRPr="00387C0F" w:rsidRDefault="00387C0F" w:rsidP="00387C0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387C0F">
              <w:rPr>
                <w:rFonts w:ascii="Courier New" w:hAnsi="Courier New" w:cs="Courier New"/>
                <w:noProof/>
                <w:color w:val="0070C0"/>
              </w:rPr>
              <w:t>3. Show high scores</w:t>
            </w:r>
          </w:p>
          <w:p w14:paraId="75FC87FD" w14:textId="77777777" w:rsidR="00387C0F" w:rsidRPr="00387C0F" w:rsidRDefault="00387C0F" w:rsidP="00387C0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73F9F8C8" w14:textId="77777777" w:rsidR="00387C0F" w:rsidRPr="00387C0F" w:rsidRDefault="00387C0F" w:rsidP="00387C0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387C0F">
              <w:rPr>
                <w:rFonts w:ascii="Courier New" w:hAnsi="Courier New" w:cs="Courier New"/>
                <w:noProof/>
                <w:color w:val="0070C0"/>
              </w:rPr>
              <w:t>0. Exit</w:t>
            </w:r>
          </w:p>
          <w:p w14:paraId="57CA04DE" w14:textId="77777777" w:rsidR="00387C0F" w:rsidRPr="00387C0F" w:rsidRDefault="00387C0F" w:rsidP="00387C0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387C0F">
              <w:rPr>
                <w:rFonts w:ascii="Courier New" w:hAnsi="Courier New" w:cs="Courier New"/>
                <w:noProof/>
                <w:color w:val="0070C0"/>
              </w:rPr>
              <w:t>Your choice? 3</w:t>
            </w:r>
          </w:p>
          <w:p w14:paraId="7C29AE5C" w14:textId="77777777" w:rsidR="00387C0F" w:rsidRPr="00387C0F" w:rsidRDefault="00387C0F" w:rsidP="00387C0F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06745576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--------- HIGH SCORES ---------</w:t>
            </w:r>
          </w:p>
          <w:p w14:paraId="37FF443E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Pos Player                Score</w:t>
            </w:r>
          </w:p>
          <w:p w14:paraId="56E9D716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--- ------                -----</w:t>
            </w:r>
          </w:p>
          <w:p w14:paraId="63ED5BA7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1. Never                    56</w:t>
            </w:r>
          </w:p>
          <w:p w14:paraId="23E20EC1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2. Gonna                    53</w:t>
            </w:r>
          </w:p>
          <w:p w14:paraId="325CC9F8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3. Give                     52</w:t>
            </w:r>
          </w:p>
          <w:p w14:paraId="2CBD105A" w14:textId="65213673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4. 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>You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  5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>2</w:t>
            </w:r>
          </w:p>
          <w:p w14:paraId="6C291DB1" w14:textId="1622529E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5. 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 xml:space="preserve">Up   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>51</w:t>
            </w:r>
          </w:p>
          <w:p w14:paraId="0064F6B5" w14:textId="4B0E2232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6. 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>Gonna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>50</w:t>
            </w:r>
          </w:p>
          <w:p w14:paraId="3C592458" w14:textId="335D0EE5" w:rsid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7. 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 xml:space="preserve">Let 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 4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>9</w:t>
            </w:r>
          </w:p>
          <w:p w14:paraId="4D3F6F62" w14:textId="75829B5E" w:rsidR="00BD0A7C" w:rsidRDefault="00BD0A7C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 xml:space="preserve"> 8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. </w:t>
            </w:r>
            <w:r>
              <w:rPr>
                <w:rFonts w:ascii="Courier New" w:hAnsi="Courier New" w:cs="Courier New"/>
                <w:noProof/>
                <w:color w:val="0070C0"/>
              </w:rPr>
              <w:t xml:space="preserve">You 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 4</w:t>
            </w:r>
            <w:r>
              <w:rPr>
                <w:rFonts w:ascii="Courier New" w:hAnsi="Courier New" w:cs="Courier New"/>
                <w:noProof/>
                <w:color w:val="0070C0"/>
              </w:rPr>
              <w:t>9</w:t>
            </w:r>
          </w:p>
          <w:p w14:paraId="5791A895" w14:textId="4F0C5209" w:rsidR="00BD0A7C" w:rsidRDefault="00BD0A7C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 xml:space="preserve"> 9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. </w:t>
            </w:r>
            <w:r>
              <w:rPr>
                <w:rFonts w:ascii="Courier New" w:hAnsi="Courier New" w:cs="Courier New"/>
                <w:noProof/>
                <w:color w:val="0070C0"/>
              </w:rPr>
              <w:t>Down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 4</w:t>
            </w:r>
            <w:r>
              <w:rPr>
                <w:rFonts w:ascii="Courier New" w:hAnsi="Courier New" w:cs="Courier New"/>
                <w:noProof/>
                <w:color w:val="0070C0"/>
              </w:rPr>
              <w:t>8</w:t>
            </w:r>
          </w:p>
          <w:p w14:paraId="0603A873" w14:textId="709CDFB7" w:rsidR="00387C0F" w:rsidRDefault="00863332" w:rsidP="00863332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-------------------------------</w:t>
            </w:r>
          </w:p>
        </w:tc>
      </w:tr>
      <w:bookmarkEnd w:id="62"/>
    </w:tbl>
    <w:p w14:paraId="6842851D" w14:textId="77777777" w:rsidR="009A5AC9" w:rsidRDefault="009A5AC9" w:rsidP="00B4757C">
      <w:pPr>
        <w:spacing w:before="120"/>
        <w:ind w:left="360"/>
        <w:rPr>
          <w:sz w:val="22"/>
        </w:rPr>
      </w:pPr>
    </w:p>
    <w:p w14:paraId="388ABB02" w14:textId="65799558" w:rsidR="00B4757C" w:rsidRDefault="00387C0F" w:rsidP="00B4757C">
      <w:pPr>
        <w:spacing w:before="120"/>
        <w:ind w:left="360"/>
        <w:rPr>
          <w:sz w:val="22"/>
        </w:rPr>
      </w:pPr>
      <w:r>
        <w:rPr>
          <w:sz w:val="22"/>
        </w:rPr>
        <w:t>If the player scores enough points to get into the top score list, the program prompts for a name and updates the high score list accordingly.</w:t>
      </w:r>
      <w:r w:rsidR="00BD0A7C">
        <w:rPr>
          <w:sz w:val="22"/>
        </w:rPr>
        <w:t xml:space="preserve"> Note that if the player’s score is equal to another score that is already on the board, the new score is considered lower.</w:t>
      </w:r>
    </w:p>
    <w:p w14:paraId="04633AD9" w14:textId="77777777" w:rsidR="00BD0A7C" w:rsidRDefault="00BD0A7C" w:rsidP="00B4757C">
      <w:pPr>
        <w:spacing w:before="120"/>
        <w:ind w:left="360"/>
        <w:rPr>
          <w:sz w:val="22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  <w:tblPrChange w:id="63" w:author="Wee Chong OON (NP)" w:date="2021-07-16T19:28:00Z">
          <w:tblPr>
            <w:tblStyle w:val="TableGrid00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182"/>
        <w:tblGridChange w:id="64">
          <w:tblGrid>
            <w:gridCol w:w="8182"/>
          </w:tblGrid>
        </w:tblGridChange>
      </w:tblGrid>
      <w:tr w:rsidR="00387C0F" w14:paraId="6194584A" w14:textId="77777777" w:rsidTr="00005312">
        <w:tc>
          <w:tcPr>
            <w:tcW w:w="8182" w:type="dxa"/>
            <w:tcPrChange w:id="65" w:author="Wee Chong OON (NP)" w:date="2021-07-16T19:28:00Z">
              <w:tcPr>
                <w:tcW w:w="8182" w:type="dxa"/>
              </w:tcPr>
            </w:tcPrChange>
          </w:tcPr>
          <w:p w14:paraId="6C00D0FC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Turn 16</w:t>
            </w:r>
          </w:p>
          <w:p w14:paraId="765E4E47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A     B     C     D  </w:t>
            </w:r>
          </w:p>
          <w:p w14:paraId="1AEDE804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33EA9C6C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1| SHP | SHP | HSE |     |</w:t>
            </w:r>
          </w:p>
          <w:p w14:paraId="4A7FB333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200A8ECF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2| BCH | HSE | HSE | BCH |</w:t>
            </w:r>
          </w:p>
          <w:p w14:paraId="50156886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6057C7E7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3| BCH | SHP | HSE | HSE |</w:t>
            </w:r>
          </w:p>
          <w:p w14:paraId="229CBFFD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727E02EE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4| HWY | HWY | HWY | HWY |</w:t>
            </w:r>
          </w:p>
          <w:p w14:paraId="6743633D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1F4301E4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1. Build a HWY</w:t>
            </w:r>
          </w:p>
          <w:p w14:paraId="68AC3C6D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2. Build a FAC</w:t>
            </w:r>
          </w:p>
          <w:p w14:paraId="32970F12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3. See remaining buildings</w:t>
            </w:r>
          </w:p>
          <w:p w14:paraId="6829E779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2AA2072B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lastRenderedPageBreak/>
              <w:t>4. Save game</w:t>
            </w:r>
          </w:p>
          <w:p w14:paraId="24F9B9EA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0. Exit to main menu</w:t>
            </w:r>
          </w:p>
          <w:p w14:paraId="1B5E0FD1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Your choice? 1</w:t>
            </w:r>
          </w:p>
          <w:p w14:paraId="0291752F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Build where? d1</w:t>
            </w:r>
          </w:p>
          <w:p w14:paraId="21493EA7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11F55774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Final layout of Simp City:</w:t>
            </w:r>
          </w:p>
          <w:p w14:paraId="0C28ABE6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A     B     C     D  </w:t>
            </w:r>
          </w:p>
          <w:p w14:paraId="0F575739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24B9CFD2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1| SHP | SHP | HSE | HWY |</w:t>
            </w:r>
          </w:p>
          <w:p w14:paraId="076661EA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7DC71171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2| BCH | HSE | HSE | BCH |</w:t>
            </w:r>
          </w:p>
          <w:p w14:paraId="58F5082C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4B475E05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3| BCH | SHP | HSE | HSE |</w:t>
            </w:r>
          </w:p>
          <w:p w14:paraId="0BEEBE16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60FF046B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4| HWY | HWY | HWY | HWY |</w:t>
            </w:r>
          </w:p>
          <w:p w14:paraId="32596014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+-----+-----+-----+-----+</w:t>
            </w:r>
          </w:p>
          <w:p w14:paraId="29C7A5A0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HSE: 2 + 5 + 5 + 3 + 3 = 18</w:t>
            </w:r>
          </w:p>
          <w:p w14:paraId="6B29B41A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FAC: 0</w:t>
            </w:r>
          </w:p>
          <w:p w14:paraId="39EF4680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SHP: 2 + 2 + 3 = 7</w:t>
            </w:r>
          </w:p>
          <w:p w14:paraId="2B707C7C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HWY: 1 + 4 + 4 + 4 + 4 = 17</w:t>
            </w:r>
          </w:p>
          <w:p w14:paraId="15646EAD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BCH: 3 + 3 + 3 = 9</w:t>
            </w:r>
          </w:p>
          <w:p w14:paraId="48F69D37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Total score: 51</w:t>
            </w:r>
          </w:p>
          <w:p w14:paraId="37FA33ED" w14:textId="56A1BF82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Congratulations! You made the high score board at position 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>6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>!</w:t>
            </w:r>
          </w:p>
          <w:p w14:paraId="14A6E8FC" w14:textId="6031A916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Please enter your name (max 20 chars): </w:t>
            </w:r>
            <w:r w:rsidR="00BD0A7C">
              <w:rPr>
                <w:rFonts w:ascii="Courier New" w:hAnsi="Courier New" w:cs="Courier New"/>
                <w:noProof/>
                <w:color w:val="0070C0"/>
              </w:rPr>
              <w:t>Never</w:t>
            </w:r>
          </w:p>
          <w:p w14:paraId="6244D5E0" w14:textId="77777777" w:rsidR="00863332" w:rsidRPr="00863332" w:rsidRDefault="00863332" w:rsidP="00863332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</w:p>
          <w:p w14:paraId="6A554084" w14:textId="77777777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--------- HIGH SCORES ---------</w:t>
            </w:r>
          </w:p>
          <w:p w14:paraId="6398F6D8" w14:textId="77777777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Pos Player                Score</w:t>
            </w:r>
          </w:p>
          <w:p w14:paraId="7E42B613" w14:textId="77777777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--- ------                -----</w:t>
            </w:r>
          </w:p>
          <w:p w14:paraId="604FEF89" w14:textId="77777777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1. Never                    56</w:t>
            </w:r>
          </w:p>
          <w:p w14:paraId="75A545B0" w14:textId="77777777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2. Gonna                    53</w:t>
            </w:r>
          </w:p>
          <w:p w14:paraId="606F78DB" w14:textId="77777777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3. Give                     52</w:t>
            </w:r>
          </w:p>
          <w:p w14:paraId="2F7C5695" w14:textId="77777777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4. </w:t>
            </w:r>
            <w:r>
              <w:rPr>
                <w:rFonts w:ascii="Courier New" w:hAnsi="Courier New" w:cs="Courier New"/>
                <w:noProof/>
                <w:color w:val="0070C0"/>
              </w:rPr>
              <w:t>You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  5</w:t>
            </w:r>
            <w:r>
              <w:rPr>
                <w:rFonts w:ascii="Courier New" w:hAnsi="Courier New" w:cs="Courier New"/>
                <w:noProof/>
                <w:color w:val="0070C0"/>
              </w:rPr>
              <w:t>2</w:t>
            </w:r>
          </w:p>
          <w:p w14:paraId="5012509E" w14:textId="1EE184FB" w:rsidR="00BD0A7C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5. </w:t>
            </w:r>
            <w:r>
              <w:rPr>
                <w:rFonts w:ascii="Courier New" w:hAnsi="Courier New" w:cs="Courier New"/>
                <w:noProof/>
                <w:color w:val="0070C0"/>
              </w:rPr>
              <w:t xml:space="preserve">Up   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70C0"/>
              </w:rPr>
              <w:t>51</w:t>
            </w:r>
          </w:p>
          <w:p w14:paraId="4CB75405" w14:textId="2FB78F4E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 xml:space="preserve"> 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6. </w:t>
            </w:r>
            <w:r>
              <w:rPr>
                <w:rFonts w:ascii="Courier New" w:hAnsi="Courier New" w:cs="Courier New"/>
                <w:noProof/>
                <w:color w:val="0070C0"/>
              </w:rPr>
              <w:t>Never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70C0"/>
              </w:rPr>
              <w:t>51</w:t>
            </w:r>
          </w:p>
          <w:p w14:paraId="69ABA9F8" w14:textId="4126BBCF" w:rsidR="00BD0A7C" w:rsidRPr="00863332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70C0"/>
              </w:rPr>
              <w:t>7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. </w:t>
            </w:r>
            <w:r>
              <w:rPr>
                <w:rFonts w:ascii="Courier New" w:hAnsi="Courier New" w:cs="Courier New"/>
                <w:noProof/>
                <w:color w:val="0070C0"/>
              </w:rPr>
              <w:t>Gonna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70C0"/>
              </w:rPr>
              <w:t>50</w:t>
            </w:r>
          </w:p>
          <w:p w14:paraId="79A4707F" w14:textId="40E68EEF" w:rsidR="00BD0A7C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70C0"/>
              </w:rPr>
              <w:t>8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. </w:t>
            </w:r>
            <w:r>
              <w:rPr>
                <w:rFonts w:ascii="Courier New" w:hAnsi="Courier New" w:cs="Courier New"/>
                <w:noProof/>
                <w:color w:val="0070C0"/>
              </w:rPr>
              <w:t xml:space="preserve">Let 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 4</w:t>
            </w:r>
            <w:r>
              <w:rPr>
                <w:rFonts w:ascii="Courier New" w:hAnsi="Courier New" w:cs="Courier New"/>
                <w:noProof/>
                <w:color w:val="0070C0"/>
              </w:rPr>
              <w:t>9</w:t>
            </w:r>
          </w:p>
          <w:p w14:paraId="347CBD6F" w14:textId="54CB95D5" w:rsidR="00BD0A7C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 xml:space="preserve"> 9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. </w:t>
            </w:r>
            <w:r>
              <w:rPr>
                <w:rFonts w:ascii="Courier New" w:hAnsi="Courier New" w:cs="Courier New"/>
                <w:noProof/>
                <w:color w:val="0070C0"/>
              </w:rPr>
              <w:t xml:space="preserve">You 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 4</w:t>
            </w:r>
            <w:r>
              <w:rPr>
                <w:rFonts w:ascii="Courier New" w:hAnsi="Courier New" w:cs="Courier New"/>
                <w:noProof/>
                <w:color w:val="0070C0"/>
              </w:rPr>
              <w:t>9</w:t>
            </w:r>
          </w:p>
          <w:p w14:paraId="307C2A8F" w14:textId="1AE44FC4" w:rsidR="00BD0A7C" w:rsidRDefault="00BD0A7C" w:rsidP="00BD0A7C">
            <w:pPr>
              <w:spacing w:after="0" w:line="240" w:lineRule="auto"/>
              <w:ind w:left="0" w:right="1241" w:firstLine="0"/>
              <w:rPr>
                <w:rFonts w:ascii="Courier New" w:hAnsi="Courier New" w:cs="Courier New"/>
                <w:noProof/>
                <w:color w:val="0070C0"/>
              </w:rPr>
            </w:pPr>
            <w:r>
              <w:rPr>
                <w:rFonts w:ascii="Courier New" w:hAnsi="Courier New" w:cs="Courier New"/>
                <w:noProof/>
                <w:color w:val="0070C0"/>
              </w:rPr>
              <w:t>10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. </w:t>
            </w:r>
            <w:r>
              <w:rPr>
                <w:rFonts w:ascii="Courier New" w:hAnsi="Courier New" w:cs="Courier New"/>
                <w:noProof/>
                <w:color w:val="0070C0"/>
              </w:rPr>
              <w:t>Down</w:t>
            </w:r>
            <w:r w:rsidRPr="00863332">
              <w:rPr>
                <w:rFonts w:ascii="Courier New" w:hAnsi="Courier New" w:cs="Courier New"/>
                <w:noProof/>
                <w:color w:val="0070C0"/>
              </w:rPr>
              <w:t xml:space="preserve">                     4</w:t>
            </w:r>
            <w:r>
              <w:rPr>
                <w:rFonts w:ascii="Courier New" w:hAnsi="Courier New" w:cs="Courier New"/>
                <w:noProof/>
                <w:color w:val="0070C0"/>
              </w:rPr>
              <w:t>8</w:t>
            </w:r>
          </w:p>
          <w:p w14:paraId="3D9393A8" w14:textId="0BBF0093" w:rsidR="00387C0F" w:rsidRDefault="00863332" w:rsidP="00863332">
            <w:pPr>
              <w:spacing w:after="0" w:line="240" w:lineRule="auto"/>
              <w:ind w:left="0" w:right="1241" w:firstLine="0"/>
              <w:rPr>
                <w:sz w:val="22"/>
              </w:rPr>
            </w:pPr>
            <w:r w:rsidRPr="00863332">
              <w:rPr>
                <w:rFonts w:ascii="Courier New" w:hAnsi="Courier New" w:cs="Courier New"/>
                <w:noProof/>
                <w:color w:val="0070C0"/>
              </w:rPr>
              <w:t>-------------------------------</w:t>
            </w:r>
          </w:p>
        </w:tc>
      </w:tr>
    </w:tbl>
    <w:p w14:paraId="459EF290" w14:textId="77777777" w:rsidR="00233C01" w:rsidRDefault="00233C01" w:rsidP="00863332">
      <w:pPr>
        <w:spacing w:before="120"/>
        <w:ind w:left="0" w:firstLine="0"/>
        <w:rPr>
          <w:sz w:val="22"/>
        </w:rPr>
      </w:pPr>
    </w:p>
    <w:p w14:paraId="7DCC5AEC" w14:textId="27EC5BF6" w:rsidR="00233C01" w:rsidRPr="003F1353" w:rsidRDefault="009D23A2" w:rsidP="00233C01">
      <w:pPr>
        <w:numPr>
          <w:ilvl w:val="0"/>
          <w:numId w:val="28"/>
        </w:numPr>
        <w:spacing w:after="0" w:line="240" w:lineRule="auto"/>
        <w:rPr>
          <w:b/>
          <w:sz w:val="22"/>
        </w:rPr>
      </w:pPr>
      <w:r w:rsidRPr="003F1353">
        <w:rPr>
          <w:b/>
          <w:sz w:val="22"/>
        </w:rPr>
        <w:t>Additional features</w:t>
      </w:r>
      <w:r w:rsidR="00233C01" w:rsidRPr="003F1353">
        <w:rPr>
          <w:b/>
          <w:sz w:val="22"/>
        </w:rPr>
        <w:t xml:space="preserve"> – </w:t>
      </w:r>
      <w:r w:rsidRPr="003F1353">
        <w:rPr>
          <w:b/>
          <w:sz w:val="22"/>
        </w:rPr>
        <w:t xml:space="preserve">up to </w:t>
      </w:r>
      <w:r w:rsidR="00863332" w:rsidRPr="003F1353">
        <w:rPr>
          <w:b/>
          <w:sz w:val="22"/>
          <w:rPrChange w:id="66" w:author="Wee Chong OON (NP)" w:date="2021-07-16T19:28:00Z">
            <w:rPr>
              <w:b/>
              <w:sz w:val="22"/>
              <w:highlight w:val="yellow"/>
            </w:rPr>
          </w:rPrChange>
        </w:rPr>
        <w:t>10</w:t>
      </w:r>
      <w:r w:rsidR="00233C01" w:rsidRPr="003F1353">
        <w:rPr>
          <w:b/>
          <w:sz w:val="22"/>
        </w:rPr>
        <w:t xml:space="preserve"> </w:t>
      </w:r>
      <w:r w:rsidRPr="003F1353">
        <w:rPr>
          <w:b/>
          <w:sz w:val="22"/>
        </w:rPr>
        <w:t xml:space="preserve">BONUS </w:t>
      </w:r>
      <w:r w:rsidR="00233C01" w:rsidRPr="003F1353">
        <w:rPr>
          <w:b/>
          <w:sz w:val="22"/>
        </w:rPr>
        <w:t>marks</w:t>
      </w:r>
    </w:p>
    <w:p w14:paraId="23C8FD0F" w14:textId="4B40A608" w:rsidR="009D23A2" w:rsidRDefault="009D23A2" w:rsidP="009D23A2">
      <w:pPr>
        <w:spacing w:before="120"/>
        <w:ind w:left="360"/>
        <w:rPr>
          <w:sz w:val="22"/>
        </w:rPr>
      </w:pPr>
      <w:r w:rsidRPr="003F1353">
        <w:rPr>
          <w:sz w:val="22"/>
        </w:rPr>
        <w:t xml:space="preserve">You may gain up to </w:t>
      </w:r>
      <w:r w:rsidR="00863332" w:rsidRPr="003F1353">
        <w:rPr>
          <w:sz w:val="22"/>
          <w:rPrChange w:id="67" w:author="Wee Chong OON (NP)" w:date="2021-07-16T19:28:00Z">
            <w:rPr>
              <w:sz w:val="22"/>
              <w:highlight w:val="yellow"/>
            </w:rPr>
          </w:rPrChange>
        </w:rPr>
        <w:t>10</w:t>
      </w:r>
      <w:r w:rsidRPr="003F1353">
        <w:rPr>
          <w:sz w:val="22"/>
        </w:rPr>
        <w:t xml:space="preserve"> bonus marks if you implement additional features to improve the game. Examples include:</w:t>
      </w:r>
    </w:p>
    <w:p w14:paraId="70A0DC86" w14:textId="77777777" w:rsidR="009D23A2" w:rsidRDefault="009D23A2" w:rsidP="009D23A2">
      <w:pPr>
        <w:spacing w:before="120"/>
        <w:ind w:left="360"/>
        <w:rPr>
          <w:sz w:val="22"/>
        </w:rPr>
      </w:pPr>
    </w:p>
    <w:p w14:paraId="6638E3BC" w14:textId="4EFF4C87" w:rsidR="00233C01" w:rsidRPr="009D23A2" w:rsidRDefault="00863332" w:rsidP="009D23A2">
      <w:pPr>
        <w:numPr>
          <w:ilvl w:val="1"/>
          <w:numId w:val="28"/>
        </w:numPr>
        <w:spacing w:after="0" w:line="240" w:lineRule="auto"/>
        <w:rPr>
          <w:b/>
          <w:sz w:val="22"/>
        </w:rPr>
      </w:pPr>
      <w:r>
        <w:rPr>
          <w:b/>
          <w:sz w:val="22"/>
        </w:rPr>
        <w:t>Park (PRK)</w:t>
      </w:r>
      <w:r w:rsidR="009D23A2">
        <w:rPr>
          <w:b/>
          <w:sz w:val="22"/>
        </w:rPr>
        <w:t xml:space="preserve"> </w:t>
      </w:r>
      <w:r>
        <w:rPr>
          <w:b/>
          <w:sz w:val="22"/>
        </w:rPr>
        <w:t>–</w:t>
      </w:r>
      <w:r w:rsidR="009D23A2">
        <w:rPr>
          <w:b/>
          <w:sz w:val="22"/>
        </w:rPr>
        <w:t xml:space="preserve"> </w:t>
      </w:r>
      <w:r>
        <w:rPr>
          <w:sz w:val="22"/>
        </w:rPr>
        <w:t xml:space="preserve">A Park is a new type of building depending on how many parks are connected to each other (both horizontally and vertically). The score for a </w:t>
      </w:r>
      <w:proofErr w:type="gramStart"/>
      <w:r>
        <w:rPr>
          <w:sz w:val="22"/>
        </w:rPr>
        <w:t>Park</w:t>
      </w:r>
      <w:proofErr w:type="gramEnd"/>
      <w:r>
        <w:rPr>
          <w:sz w:val="22"/>
        </w:rPr>
        <w:t xml:space="preserve"> is given by the following table: </w:t>
      </w:r>
    </w:p>
    <w:p w14:paraId="2F85823B" w14:textId="3327B66E" w:rsidR="009D23A2" w:rsidRDefault="009D23A2" w:rsidP="009D23A2">
      <w:pPr>
        <w:spacing w:after="0" w:line="240" w:lineRule="auto"/>
        <w:ind w:left="1080" w:firstLine="0"/>
        <w:rPr>
          <w:b/>
          <w:sz w:val="22"/>
        </w:rPr>
      </w:pPr>
    </w:p>
    <w:tbl>
      <w:tblPr>
        <w:tblStyle w:val="TableGrid0"/>
        <w:tblW w:w="0" w:type="auto"/>
        <w:tblInd w:w="1080" w:type="dxa"/>
        <w:tblLook w:val="04A0" w:firstRow="1" w:lastRow="0" w:firstColumn="1" w:lastColumn="0" w:noHBand="0" w:noVBand="1"/>
        <w:tblPrChange w:id="68" w:author="Wee Chong OON (NP)" w:date="2021-07-16T19:28:00Z">
          <w:tblPr>
            <w:tblStyle w:val="TableGrid00"/>
            <w:tblW w:w="0" w:type="auto"/>
            <w:tblInd w:w="1080" w:type="dxa"/>
            <w:tblLook w:val="04A0" w:firstRow="1" w:lastRow="0" w:firstColumn="1" w:lastColumn="0" w:noHBand="0" w:noVBand="1"/>
          </w:tblPr>
        </w:tblPrChange>
      </w:tblPr>
      <w:tblGrid>
        <w:gridCol w:w="848"/>
        <w:gridCol w:w="734"/>
        <w:gridCol w:w="735"/>
        <w:gridCol w:w="735"/>
        <w:gridCol w:w="735"/>
        <w:gridCol w:w="735"/>
        <w:gridCol w:w="735"/>
        <w:gridCol w:w="735"/>
        <w:gridCol w:w="735"/>
        <w:tblGridChange w:id="69">
          <w:tblGrid>
            <w:gridCol w:w="848"/>
            <w:gridCol w:w="734"/>
            <w:gridCol w:w="735"/>
            <w:gridCol w:w="735"/>
            <w:gridCol w:w="735"/>
            <w:gridCol w:w="735"/>
            <w:gridCol w:w="735"/>
            <w:gridCol w:w="735"/>
            <w:gridCol w:w="735"/>
          </w:tblGrid>
        </w:tblGridChange>
      </w:tblGrid>
      <w:tr w:rsidR="00863332" w14:paraId="42881852" w14:textId="77777777" w:rsidTr="00863332">
        <w:tc>
          <w:tcPr>
            <w:tcW w:w="848" w:type="dxa"/>
            <w:tcPrChange w:id="70" w:author="Wee Chong OON (NP)" w:date="2021-07-16T19:28:00Z">
              <w:tcPr>
                <w:tcW w:w="848" w:type="dxa"/>
              </w:tcPr>
            </w:tcPrChange>
          </w:tcPr>
          <w:p w14:paraId="246998C3" w14:textId="471F0CF9" w:rsidR="00863332" w:rsidRDefault="00863332" w:rsidP="009D23A2">
            <w:pPr>
              <w:spacing w:after="0" w:line="240" w:lineRule="auto"/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Size</w:t>
            </w:r>
          </w:p>
        </w:tc>
        <w:tc>
          <w:tcPr>
            <w:tcW w:w="734" w:type="dxa"/>
            <w:tcPrChange w:id="71" w:author="Wee Chong OON (NP)" w:date="2021-07-16T19:28:00Z">
              <w:tcPr>
                <w:tcW w:w="734" w:type="dxa"/>
              </w:tcPr>
            </w:tcPrChange>
          </w:tcPr>
          <w:p w14:paraId="02163CAC" w14:textId="3AED2A74" w:rsidR="00863332" w:rsidRDefault="00996E0A" w:rsidP="00996E0A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735" w:type="dxa"/>
            <w:tcPrChange w:id="72" w:author="Wee Chong OON (NP)" w:date="2021-07-16T19:28:00Z">
              <w:tcPr>
                <w:tcW w:w="735" w:type="dxa"/>
              </w:tcPr>
            </w:tcPrChange>
          </w:tcPr>
          <w:p w14:paraId="2A223F12" w14:textId="378269E6" w:rsidR="00863332" w:rsidRDefault="00996E0A" w:rsidP="00996E0A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735" w:type="dxa"/>
            <w:tcPrChange w:id="73" w:author="Wee Chong OON (NP)" w:date="2021-07-16T19:28:00Z">
              <w:tcPr>
                <w:tcW w:w="735" w:type="dxa"/>
              </w:tcPr>
            </w:tcPrChange>
          </w:tcPr>
          <w:p w14:paraId="7EDA4BF0" w14:textId="21257A84" w:rsidR="00863332" w:rsidRDefault="00996E0A" w:rsidP="00996E0A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735" w:type="dxa"/>
            <w:tcPrChange w:id="74" w:author="Wee Chong OON (NP)" w:date="2021-07-16T19:28:00Z">
              <w:tcPr>
                <w:tcW w:w="735" w:type="dxa"/>
              </w:tcPr>
            </w:tcPrChange>
          </w:tcPr>
          <w:p w14:paraId="17A02216" w14:textId="35D9EB40" w:rsidR="00863332" w:rsidRDefault="00996E0A" w:rsidP="00996E0A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735" w:type="dxa"/>
            <w:tcPrChange w:id="75" w:author="Wee Chong OON (NP)" w:date="2021-07-16T19:28:00Z">
              <w:tcPr>
                <w:tcW w:w="735" w:type="dxa"/>
              </w:tcPr>
            </w:tcPrChange>
          </w:tcPr>
          <w:p w14:paraId="75486F0B" w14:textId="0422D32A" w:rsidR="00863332" w:rsidRDefault="00996E0A" w:rsidP="00996E0A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735" w:type="dxa"/>
            <w:tcPrChange w:id="76" w:author="Wee Chong OON (NP)" w:date="2021-07-16T19:28:00Z">
              <w:tcPr>
                <w:tcW w:w="735" w:type="dxa"/>
              </w:tcPr>
            </w:tcPrChange>
          </w:tcPr>
          <w:p w14:paraId="76D8FD04" w14:textId="470BAEBA" w:rsidR="00863332" w:rsidRDefault="00996E0A" w:rsidP="00996E0A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</w:p>
        </w:tc>
        <w:tc>
          <w:tcPr>
            <w:tcW w:w="735" w:type="dxa"/>
            <w:tcPrChange w:id="77" w:author="Wee Chong OON (NP)" w:date="2021-07-16T19:28:00Z">
              <w:tcPr>
                <w:tcW w:w="735" w:type="dxa"/>
              </w:tcPr>
            </w:tcPrChange>
          </w:tcPr>
          <w:p w14:paraId="7D6F84C0" w14:textId="263ADF74" w:rsidR="00863332" w:rsidRDefault="00996E0A" w:rsidP="00996E0A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735" w:type="dxa"/>
            <w:tcPrChange w:id="78" w:author="Wee Chong OON (NP)" w:date="2021-07-16T19:28:00Z">
              <w:tcPr>
                <w:tcW w:w="735" w:type="dxa"/>
              </w:tcPr>
            </w:tcPrChange>
          </w:tcPr>
          <w:p w14:paraId="3A44B528" w14:textId="3B9B1C5D" w:rsidR="00863332" w:rsidRDefault="00996E0A" w:rsidP="00996E0A">
            <w:pPr>
              <w:spacing w:after="0"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</w:tr>
      <w:tr w:rsidR="00863332" w14:paraId="38D46E5F" w14:textId="77777777" w:rsidTr="00863332">
        <w:tc>
          <w:tcPr>
            <w:tcW w:w="848" w:type="dxa"/>
            <w:tcPrChange w:id="79" w:author="Wee Chong OON (NP)" w:date="2021-07-16T19:28:00Z">
              <w:tcPr>
                <w:tcW w:w="848" w:type="dxa"/>
              </w:tcPr>
            </w:tcPrChange>
          </w:tcPr>
          <w:p w14:paraId="7A19DA6D" w14:textId="07DE34BF" w:rsidR="00863332" w:rsidRDefault="00863332" w:rsidP="009D23A2">
            <w:pPr>
              <w:spacing w:after="0" w:line="240" w:lineRule="auto"/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Score</w:t>
            </w:r>
          </w:p>
        </w:tc>
        <w:tc>
          <w:tcPr>
            <w:tcW w:w="734" w:type="dxa"/>
            <w:tcPrChange w:id="80" w:author="Wee Chong OON (NP)" w:date="2021-07-16T19:28:00Z">
              <w:tcPr>
                <w:tcW w:w="734" w:type="dxa"/>
              </w:tcPr>
            </w:tcPrChange>
          </w:tcPr>
          <w:p w14:paraId="4CDD833B" w14:textId="489BF09B" w:rsidR="00863332" w:rsidRPr="00996E0A" w:rsidRDefault="00996E0A" w:rsidP="00996E0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35" w:type="dxa"/>
            <w:tcPrChange w:id="81" w:author="Wee Chong OON (NP)" w:date="2021-07-16T19:28:00Z">
              <w:tcPr>
                <w:tcW w:w="735" w:type="dxa"/>
              </w:tcPr>
            </w:tcPrChange>
          </w:tcPr>
          <w:p w14:paraId="69003D2E" w14:textId="216A3577" w:rsidR="00863332" w:rsidRPr="00996E0A" w:rsidRDefault="00996E0A" w:rsidP="00996E0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35" w:type="dxa"/>
            <w:tcPrChange w:id="82" w:author="Wee Chong OON (NP)" w:date="2021-07-16T19:28:00Z">
              <w:tcPr>
                <w:tcW w:w="735" w:type="dxa"/>
              </w:tcPr>
            </w:tcPrChange>
          </w:tcPr>
          <w:p w14:paraId="49380A3E" w14:textId="0291D0D4" w:rsidR="00863332" w:rsidRPr="00996E0A" w:rsidRDefault="00996E0A" w:rsidP="00996E0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5" w:type="dxa"/>
            <w:tcPrChange w:id="83" w:author="Wee Chong OON (NP)" w:date="2021-07-16T19:28:00Z">
              <w:tcPr>
                <w:tcW w:w="735" w:type="dxa"/>
              </w:tcPr>
            </w:tcPrChange>
          </w:tcPr>
          <w:p w14:paraId="05EDC205" w14:textId="6F62D89A" w:rsidR="00863332" w:rsidRPr="00996E0A" w:rsidRDefault="00996E0A" w:rsidP="00996E0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735" w:type="dxa"/>
            <w:tcPrChange w:id="84" w:author="Wee Chong OON (NP)" w:date="2021-07-16T19:28:00Z">
              <w:tcPr>
                <w:tcW w:w="735" w:type="dxa"/>
              </w:tcPr>
            </w:tcPrChange>
          </w:tcPr>
          <w:p w14:paraId="0D38F6F6" w14:textId="63C432F8" w:rsidR="00863332" w:rsidRPr="00996E0A" w:rsidRDefault="00996E0A" w:rsidP="00996E0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735" w:type="dxa"/>
            <w:tcPrChange w:id="85" w:author="Wee Chong OON (NP)" w:date="2021-07-16T19:28:00Z">
              <w:tcPr>
                <w:tcW w:w="735" w:type="dxa"/>
              </w:tcPr>
            </w:tcPrChange>
          </w:tcPr>
          <w:p w14:paraId="5D66F73C" w14:textId="64C01BA0" w:rsidR="00863332" w:rsidRPr="00996E0A" w:rsidRDefault="00996E0A" w:rsidP="00996E0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735" w:type="dxa"/>
            <w:tcPrChange w:id="86" w:author="Wee Chong OON (NP)" w:date="2021-07-16T19:28:00Z">
              <w:tcPr>
                <w:tcW w:w="735" w:type="dxa"/>
              </w:tcPr>
            </w:tcPrChange>
          </w:tcPr>
          <w:p w14:paraId="522797A8" w14:textId="033868F1" w:rsidR="00863332" w:rsidRPr="00996E0A" w:rsidRDefault="00996E0A" w:rsidP="00996E0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735" w:type="dxa"/>
            <w:tcPrChange w:id="87" w:author="Wee Chong OON (NP)" w:date="2021-07-16T19:28:00Z">
              <w:tcPr>
                <w:tcW w:w="735" w:type="dxa"/>
              </w:tcPr>
            </w:tcPrChange>
          </w:tcPr>
          <w:p w14:paraId="53F1E039" w14:textId="7CAE0C90" w:rsidR="00863332" w:rsidRPr="00996E0A" w:rsidRDefault="00996E0A" w:rsidP="00996E0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</w:tbl>
    <w:p w14:paraId="158E5635" w14:textId="108DE43B" w:rsidR="00863332" w:rsidRDefault="00863332" w:rsidP="009D23A2">
      <w:pPr>
        <w:spacing w:after="0" w:line="240" w:lineRule="auto"/>
        <w:ind w:left="1080" w:firstLine="0"/>
        <w:rPr>
          <w:b/>
          <w:sz w:val="22"/>
        </w:rPr>
      </w:pPr>
    </w:p>
    <w:p w14:paraId="2E796F05" w14:textId="0574F253" w:rsidR="00863332" w:rsidRPr="00996E0A" w:rsidRDefault="00996E0A" w:rsidP="009D23A2">
      <w:pPr>
        <w:spacing w:after="0" w:line="240" w:lineRule="auto"/>
        <w:ind w:left="1080" w:firstLine="0"/>
        <w:rPr>
          <w:sz w:val="22"/>
        </w:rPr>
      </w:pPr>
      <w:r>
        <w:rPr>
          <w:sz w:val="22"/>
        </w:rPr>
        <w:t xml:space="preserve">Note that the score given above is for the entire </w:t>
      </w:r>
      <w:proofErr w:type="gramStart"/>
      <w:r>
        <w:rPr>
          <w:sz w:val="22"/>
        </w:rPr>
        <w:t>Park</w:t>
      </w:r>
      <w:proofErr w:type="gramEnd"/>
      <w:r>
        <w:rPr>
          <w:sz w:val="22"/>
        </w:rPr>
        <w:t>, not for each Park building, so a 4-square Park scores 16 in total, not 16 per building.</w:t>
      </w:r>
    </w:p>
    <w:p w14:paraId="6E1DC14A" w14:textId="77777777" w:rsidR="00996E0A" w:rsidRPr="009D23A2" w:rsidRDefault="00996E0A" w:rsidP="009D23A2">
      <w:pPr>
        <w:spacing w:after="0" w:line="240" w:lineRule="auto"/>
        <w:ind w:left="1080" w:firstLine="0"/>
        <w:rPr>
          <w:b/>
          <w:sz w:val="22"/>
        </w:rPr>
      </w:pPr>
    </w:p>
    <w:p w14:paraId="2FE1F098" w14:textId="139BDD0A" w:rsidR="00233C01" w:rsidRPr="009D23A2" w:rsidRDefault="00996E0A" w:rsidP="009D23A2">
      <w:pPr>
        <w:numPr>
          <w:ilvl w:val="1"/>
          <w:numId w:val="28"/>
        </w:numPr>
        <w:spacing w:after="0" w:line="240" w:lineRule="auto"/>
        <w:rPr>
          <w:b/>
          <w:sz w:val="22"/>
        </w:rPr>
      </w:pPr>
      <w:r>
        <w:rPr>
          <w:b/>
          <w:sz w:val="22"/>
        </w:rPr>
        <w:t>Monument (MON)</w:t>
      </w:r>
      <w:r w:rsidR="00233C01" w:rsidRPr="00B4757C">
        <w:rPr>
          <w:b/>
          <w:sz w:val="22"/>
        </w:rPr>
        <w:t xml:space="preserve"> – </w:t>
      </w:r>
      <w:r>
        <w:rPr>
          <w:sz w:val="22"/>
        </w:rPr>
        <w:t>A Monument is a new type of building. If it is not built on a corner square (i.e., A1, A4, D1 or D4), it scores 1 point</w:t>
      </w:r>
      <w:r w:rsidR="00233C01" w:rsidRPr="009D23A2">
        <w:rPr>
          <w:sz w:val="22"/>
        </w:rPr>
        <w:t>.</w:t>
      </w:r>
      <w:r>
        <w:rPr>
          <w:sz w:val="22"/>
        </w:rPr>
        <w:t xml:space="preserve"> If it is built on a corner square, it scores 2 points. However, if there are at least 3 monuments in the city that are built on corner squares, then all monuments score 4 points each (including those that are </w:t>
      </w:r>
      <w:r>
        <w:rPr>
          <w:i/>
          <w:sz w:val="22"/>
        </w:rPr>
        <w:t>not</w:t>
      </w:r>
      <w:r>
        <w:rPr>
          <w:sz w:val="22"/>
        </w:rPr>
        <w:t xml:space="preserve"> built on corner squares).</w:t>
      </w:r>
    </w:p>
    <w:p w14:paraId="09D7C4EC" w14:textId="77777777" w:rsidR="009D23A2" w:rsidRDefault="009D23A2" w:rsidP="009D23A2">
      <w:pPr>
        <w:pStyle w:val="ListParagraph"/>
        <w:rPr>
          <w:b/>
          <w:sz w:val="22"/>
        </w:rPr>
      </w:pPr>
    </w:p>
    <w:p w14:paraId="35AA5313" w14:textId="3C07954C" w:rsidR="009D23A2" w:rsidRPr="009D23A2" w:rsidRDefault="00996E0A" w:rsidP="009D23A2">
      <w:pPr>
        <w:numPr>
          <w:ilvl w:val="1"/>
          <w:numId w:val="28"/>
        </w:numPr>
        <w:spacing w:after="0" w:line="240" w:lineRule="auto"/>
        <w:rPr>
          <w:b/>
          <w:sz w:val="22"/>
        </w:rPr>
      </w:pPr>
      <w:r>
        <w:rPr>
          <w:b/>
          <w:sz w:val="22"/>
        </w:rPr>
        <w:t>Choose Building Pool</w:t>
      </w:r>
      <w:r w:rsidR="009D23A2">
        <w:rPr>
          <w:sz w:val="22"/>
        </w:rPr>
        <w:t xml:space="preserve"> – </w:t>
      </w:r>
      <w:r>
        <w:rPr>
          <w:sz w:val="22"/>
        </w:rPr>
        <w:t xml:space="preserve">If you implement additional building types (such as Parks or Monuments given above), provide an option to let the </w:t>
      </w:r>
      <w:r w:rsidR="006C1E8A">
        <w:rPr>
          <w:sz w:val="22"/>
        </w:rPr>
        <w:t>player</w:t>
      </w:r>
      <w:r>
        <w:rPr>
          <w:sz w:val="22"/>
        </w:rPr>
        <w:t xml:space="preserve"> choose which 5 buildings to use in their game. There will always be 5 building types, 8 copies each.</w:t>
      </w:r>
    </w:p>
    <w:p w14:paraId="6241C25D" w14:textId="77777777" w:rsidR="009D23A2" w:rsidRDefault="009D23A2" w:rsidP="009D23A2">
      <w:pPr>
        <w:pStyle w:val="ListParagraph"/>
        <w:rPr>
          <w:b/>
          <w:sz w:val="22"/>
        </w:rPr>
      </w:pPr>
    </w:p>
    <w:p w14:paraId="0FCA480C" w14:textId="58D0115E" w:rsidR="00233C01" w:rsidRPr="006C1E8A" w:rsidRDefault="00996E0A" w:rsidP="001B18E0">
      <w:pPr>
        <w:numPr>
          <w:ilvl w:val="1"/>
          <w:numId w:val="28"/>
        </w:numPr>
        <w:spacing w:after="0" w:line="240" w:lineRule="auto"/>
        <w:rPr>
          <w:b/>
          <w:sz w:val="22"/>
        </w:rPr>
      </w:pPr>
      <w:r>
        <w:rPr>
          <w:b/>
          <w:sz w:val="22"/>
        </w:rPr>
        <w:t>Always Show Buildings Remaining</w:t>
      </w:r>
      <w:r w:rsidR="009D23A2">
        <w:rPr>
          <w:b/>
          <w:sz w:val="22"/>
        </w:rPr>
        <w:t xml:space="preserve"> </w:t>
      </w:r>
      <w:r w:rsidR="009D23A2">
        <w:rPr>
          <w:sz w:val="22"/>
        </w:rPr>
        <w:t xml:space="preserve">– </w:t>
      </w:r>
      <w:r>
        <w:rPr>
          <w:sz w:val="22"/>
        </w:rPr>
        <w:t xml:space="preserve">Instead of having “See Remaining Buildings” as a separate option during play, modify the code such that the information on remaining buildings is always shown to the </w:t>
      </w:r>
      <w:r w:rsidRPr="00996E0A">
        <w:rPr>
          <w:b/>
          <w:sz w:val="22"/>
          <w:u w:val="single"/>
        </w:rPr>
        <w:t>right</w:t>
      </w:r>
      <w:r>
        <w:rPr>
          <w:sz w:val="22"/>
        </w:rPr>
        <w:t xml:space="preserve"> of the board.</w:t>
      </w:r>
    </w:p>
    <w:p w14:paraId="7D458636" w14:textId="77777777" w:rsidR="006C1E8A" w:rsidRDefault="006C1E8A" w:rsidP="006C1E8A">
      <w:pPr>
        <w:pStyle w:val="ListParagraph"/>
        <w:rPr>
          <w:b/>
          <w:sz w:val="22"/>
        </w:rPr>
      </w:pPr>
    </w:p>
    <w:p w14:paraId="41373052" w14:textId="55CE8798" w:rsidR="006C1E8A" w:rsidRPr="001B18E0" w:rsidRDefault="006C1E8A" w:rsidP="001B18E0">
      <w:pPr>
        <w:numPr>
          <w:ilvl w:val="1"/>
          <w:numId w:val="28"/>
        </w:numPr>
        <w:spacing w:after="0" w:line="240" w:lineRule="auto"/>
        <w:rPr>
          <w:b/>
          <w:sz w:val="22"/>
        </w:rPr>
      </w:pPr>
      <w:r>
        <w:rPr>
          <w:b/>
          <w:sz w:val="22"/>
        </w:rPr>
        <w:t>Choose City Size</w:t>
      </w:r>
      <w:r>
        <w:rPr>
          <w:sz w:val="22"/>
        </w:rPr>
        <w:t xml:space="preserve"> – Instead of always having the city be a 4x4 grid, allow the player to determine the dimensions of the city. Note that you will have to adjust the number of available buildings appropriately</w:t>
      </w:r>
      <w:r w:rsidR="00BD0A7C">
        <w:rPr>
          <w:sz w:val="22"/>
        </w:rPr>
        <w:t>, and you should also implement a different high score board for all the different city sizes.</w:t>
      </w:r>
    </w:p>
    <w:p w14:paraId="5E3ABB2A" w14:textId="77777777" w:rsidR="00B4757C" w:rsidRDefault="00B4757C" w:rsidP="00931BB0">
      <w:pPr>
        <w:rPr>
          <w:sz w:val="22"/>
        </w:rPr>
      </w:pPr>
    </w:p>
    <w:p w14:paraId="0E2B2D0D" w14:textId="77777777" w:rsidR="00641BA1" w:rsidRDefault="00386E6B">
      <w:pPr>
        <w:spacing w:after="0" w:line="259" w:lineRule="auto"/>
        <w:ind w:left="0" w:right="311" w:firstLine="0"/>
        <w:jc w:val="right"/>
      </w:pPr>
      <w:r>
        <w:t xml:space="preserve"> </w:t>
      </w:r>
    </w:p>
    <w:p w14:paraId="296C09B1" w14:textId="77777777" w:rsidR="00641BA1" w:rsidRPr="0038429D" w:rsidRDefault="00386E6B">
      <w:pPr>
        <w:spacing w:after="116" w:line="259" w:lineRule="auto"/>
        <w:ind w:left="0" w:firstLine="0"/>
        <w:jc w:val="left"/>
        <w:rPr>
          <w:sz w:val="22"/>
        </w:rPr>
      </w:pPr>
      <w:r w:rsidRPr="0038429D">
        <w:rPr>
          <w:b/>
          <w:color w:val="FF0000"/>
          <w:sz w:val="22"/>
          <w:u w:val="single" w:color="FF0000"/>
        </w:rPr>
        <w:t>Note:</w:t>
      </w:r>
      <w:r w:rsidRPr="0038429D">
        <w:rPr>
          <w:b/>
          <w:color w:val="FF0000"/>
          <w:sz w:val="22"/>
        </w:rPr>
        <w:t xml:space="preserve"> </w:t>
      </w:r>
    </w:p>
    <w:p w14:paraId="30BC8718" w14:textId="77777777" w:rsidR="0038429D" w:rsidRPr="0038429D" w:rsidRDefault="0038429D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>You are expected to follow naming conventions introduced in this module.</w:t>
      </w:r>
    </w:p>
    <w:p w14:paraId="4B977B9C" w14:textId="77777777" w:rsidR="00641BA1" w:rsidRPr="0038429D" w:rsidRDefault="00386E6B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You </w:t>
      </w:r>
      <w:r w:rsidR="00D26405">
        <w:rPr>
          <w:b/>
          <w:i/>
          <w:color w:val="FF0000"/>
          <w:sz w:val="22"/>
        </w:rPr>
        <w:t>are encouraged to implement all the basic features before you</w:t>
      </w:r>
      <w:r w:rsidRPr="0038429D">
        <w:rPr>
          <w:b/>
          <w:i/>
          <w:color w:val="FF0000"/>
          <w:sz w:val="22"/>
        </w:rPr>
        <w:t xml:space="preserve"> implement the advanced features. </w:t>
      </w:r>
    </w:p>
    <w:p w14:paraId="0D6DEBFD" w14:textId="77777777" w:rsidR="00641BA1" w:rsidRPr="0038429D" w:rsidRDefault="00D26405">
      <w:pPr>
        <w:numPr>
          <w:ilvl w:val="0"/>
          <w:numId w:val="8"/>
        </w:numPr>
        <w:spacing w:after="83" w:line="259" w:lineRule="auto"/>
        <w:ind w:hanging="338"/>
        <w:jc w:val="left"/>
        <w:rPr>
          <w:sz w:val="22"/>
        </w:rPr>
      </w:pPr>
      <w:r>
        <w:rPr>
          <w:b/>
          <w:i/>
          <w:color w:val="FF0000"/>
          <w:sz w:val="22"/>
        </w:rPr>
        <w:t xml:space="preserve">You should </w:t>
      </w:r>
      <w:r w:rsidR="00386E6B" w:rsidRPr="0038429D">
        <w:rPr>
          <w:b/>
          <w:i/>
          <w:color w:val="FF0000"/>
          <w:sz w:val="22"/>
        </w:rPr>
        <w:t xml:space="preserve">think carefully what input is required for each option if there is any. </w:t>
      </w:r>
    </w:p>
    <w:p w14:paraId="4D02F3FE" w14:textId="77777777" w:rsidR="00641BA1" w:rsidRPr="0038429D" w:rsidRDefault="00386E6B">
      <w:pPr>
        <w:numPr>
          <w:ilvl w:val="0"/>
          <w:numId w:val="8"/>
        </w:numPr>
        <w:spacing w:after="81" w:line="259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You are allowed to customize your own output for the advanced features. </w:t>
      </w:r>
    </w:p>
    <w:p w14:paraId="05574220" w14:textId="4B1FE0AC" w:rsidR="00641BA1" w:rsidRPr="0038429D" w:rsidRDefault="00386E6B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You are required to present your solution to your tutor. </w:t>
      </w:r>
      <w:r w:rsidR="00885E21">
        <w:rPr>
          <w:b/>
          <w:i/>
          <w:color w:val="FF0000"/>
          <w:sz w:val="22"/>
        </w:rPr>
        <w:t>Your tutor may ask you</w:t>
      </w:r>
      <w:r w:rsidR="00AA1050">
        <w:rPr>
          <w:b/>
          <w:i/>
          <w:color w:val="FF0000"/>
          <w:sz w:val="22"/>
        </w:rPr>
        <w:t>r</w:t>
      </w:r>
      <w:r w:rsidR="00885E21">
        <w:rPr>
          <w:b/>
          <w:i/>
          <w:color w:val="FF0000"/>
          <w:sz w:val="22"/>
        </w:rPr>
        <w:t xml:space="preserve"> questions to verify and assess your understanding of your work. </w:t>
      </w:r>
      <w:r w:rsidRPr="0038429D">
        <w:rPr>
          <w:b/>
          <w:i/>
          <w:color w:val="FF0000"/>
          <w:sz w:val="22"/>
        </w:rPr>
        <w:t xml:space="preserve">Your tutor may ask you to make some changes to your program to handle another similar feature. </w:t>
      </w:r>
    </w:p>
    <w:p w14:paraId="7F9079D9" w14:textId="77777777" w:rsidR="00641BA1" w:rsidRPr="0038429D" w:rsidRDefault="00386E6B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NO MARKS will be awarded for the advanced features if all the basic features have NOT been fully implemented (and fully working). </w:t>
      </w:r>
    </w:p>
    <w:p w14:paraId="52D1F732" w14:textId="03CC1D55" w:rsidR="00885E21" w:rsidRPr="009A5AC9" w:rsidRDefault="00386E6B" w:rsidP="009A5AC9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Marks will be deducted if you are not able to show your understanding of the program, both basic and advanced features (if applicable), during the presentation.  </w:t>
      </w:r>
    </w:p>
    <w:p w14:paraId="5C050B22" w14:textId="2FE8DF38" w:rsidR="003F1353" w:rsidRDefault="00386E6B" w:rsidP="00F26514">
      <w:pPr>
        <w:rPr>
          <w:b/>
          <w:rPrChange w:id="88" w:author="Wee Chong OON (NP)" w:date="2021-07-16T19:28:00Z">
            <w:rPr>
              <w:b/>
              <w:sz w:val="22"/>
            </w:rPr>
          </w:rPrChange>
        </w:rPr>
      </w:pPr>
      <w:r>
        <w:rPr>
          <w:b/>
        </w:rPr>
        <w:t xml:space="preserve"> </w:t>
      </w:r>
    </w:p>
    <w:p w14:paraId="13C82730" w14:textId="77777777" w:rsidR="003F1353" w:rsidRDefault="003F1353">
      <w:pPr>
        <w:spacing w:after="160" w:line="259" w:lineRule="auto"/>
        <w:ind w:left="0" w:firstLine="0"/>
        <w:jc w:val="left"/>
        <w:rPr>
          <w:ins w:id="89" w:author="Wee Chong OON (NP)" w:date="2021-07-16T19:28:00Z"/>
          <w:b/>
        </w:rPr>
      </w:pPr>
      <w:ins w:id="90" w:author="Wee Chong OON (NP)" w:date="2021-07-16T19:28:00Z">
        <w:r>
          <w:rPr>
            <w:b/>
          </w:rPr>
          <w:br w:type="page"/>
        </w:r>
      </w:ins>
    </w:p>
    <w:p w14:paraId="6378E4A8" w14:textId="77777777" w:rsidR="00F26514" w:rsidRPr="0071124D" w:rsidRDefault="00F26514" w:rsidP="003F1353">
      <w:pPr>
        <w:ind w:left="0" w:firstLine="0"/>
        <w:rPr>
          <w:ins w:id="91" w:author="Wee Chong OON (NP)" w:date="2021-07-16T19:28:00Z"/>
          <w:b/>
          <w:sz w:val="22"/>
        </w:rPr>
      </w:pPr>
    </w:p>
    <w:p w14:paraId="48890C9D" w14:textId="77777777" w:rsidR="00F26514" w:rsidRPr="00131485" w:rsidRDefault="00F26514" w:rsidP="00F26514">
      <w:pPr>
        <w:numPr>
          <w:ilvl w:val="12"/>
          <w:numId w:val="0"/>
        </w:num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910"/>
        </w:tabs>
        <w:rPr>
          <w:b/>
          <w:sz w:val="22"/>
        </w:rPr>
      </w:pPr>
      <w:r>
        <w:rPr>
          <w:b/>
          <w:sz w:val="22"/>
        </w:rPr>
        <w:t>6</w:t>
      </w:r>
      <w:r w:rsidRPr="00131485">
        <w:rPr>
          <w:b/>
          <w:sz w:val="22"/>
        </w:rPr>
        <w:t xml:space="preserve">.  DELIVERABLES </w:t>
      </w:r>
    </w:p>
    <w:p w14:paraId="4CB5C724" w14:textId="77777777" w:rsidR="00F26514" w:rsidRDefault="00F26514" w:rsidP="00F26514">
      <w:pPr>
        <w:rPr>
          <w:sz w:val="22"/>
        </w:rPr>
      </w:pPr>
    </w:p>
    <w:p w14:paraId="74A57D54" w14:textId="77777777" w:rsidR="004D4CF4" w:rsidRDefault="004D4CF4" w:rsidP="004D4CF4">
      <w:pPr>
        <w:pStyle w:val="ListParagraph"/>
        <w:numPr>
          <w:ilvl w:val="0"/>
          <w:numId w:val="23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635A09">
        <w:rPr>
          <w:rFonts w:ascii="Arial" w:hAnsi="Arial" w:cs="Arial"/>
          <w:sz w:val="22"/>
          <w:szCs w:val="22"/>
        </w:rPr>
        <w:t xml:space="preserve">Name the file </w:t>
      </w:r>
      <w:r w:rsidRPr="00635A09">
        <w:rPr>
          <w:rFonts w:ascii="Courier New" w:hAnsi="Courier New" w:cs="Courier New"/>
          <w:b/>
          <w:color w:val="0000FF"/>
        </w:rPr>
        <w:t>"S10009999</w:t>
      </w:r>
      <w:r w:rsidR="00885E21">
        <w:rPr>
          <w:rFonts w:ascii="Courier New" w:hAnsi="Courier New" w:cs="Courier New"/>
          <w:b/>
          <w:color w:val="0000FF"/>
        </w:rPr>
        <w:t>A</w:t>
      </w:r>
      <w:r w:rsidRPr="00635A09">
        <w:rPr>
          <w:rFonts w:ascii="Courier New" w:hAnsi="Courier New" w:cs="Courier New"/>
          <w:b/>
          <w:color w:val="0000FF"/>
        </w:rPr>
        <w:t>_Assignment.py"</w:t>
      </w:r>
      <w:r w:rsidR="00885E21">
        <w:rPr>
          <w:rFonts w:ascii="Arial" w:hAnsi="Arial" w:cs="Arial"/>
          <w:sz w:val="22"/>
          <w:szCs w:val="22"/>
        </w:rPr>
        <w:t xml:space="preserve"> </w:t>
      </w:r>
      <w:r w:rsidRPr="00635A09">
        <w:rPr>
          <w:rFonts w:ascii="Arial" w:hAnsi="Arial" w:cs="Arial"/>
          <w:sz w:val="22"/>
          <w:szCs w:val="22"/>
        </w:rPr>
        <w:t xml:space="preserve">where </w:t>
      </w:r>
      <w:r w:rsidRPr="00635A09">
        <w:rPr>
          <w:rFonts w:ascii="Courier New" w:hAnsi="Courier New" w:cs="Courier New"/>
          <w:b/>
          <w:color w:val="0000FF"/>
        </w:rPr>
        <w:t>"S10009999</w:t>
      </w:r>
      <w:r w:rsidR="00885E21">
        <w:rPr>
          <w:rFonts w:ascii="Courier New" w:hAnsi="Courier New" w:cs="Courier New"/>
          <w:b/>
          <w:color w:val="0000FF"/>
        </w:rPr>
        <w:t>A</w:t>
      </w:r>
      <w:r w:rsidRPr="00635A09">
        <w:rPr>
          <w:rFonts w:ascii="Courier New" w:hAnsi="Courier New" w:cs="Courier New"/>
          <w:b/>
          <w:color w:val="0000FF"/>
        </w:rPr>
        <w:t>"</w:t>
      </w:r>
      <w:r w:rsidR="00885E21">
        <w:rPr>
          <w:rFonts w:ascii="Arial" w:hAnsi="Arial" w:cs="Arial"/>
          <w:color w:val="0000FF"/>
          <w:sz w:val="22"/>
          <w:szCs w:val="22"/>
        </w:rPr>
        <w:t xml:space="preserve"> </w:t>
      </w:r>
      <w:r w:rsidRPr="00635A09">
        <w:rPr>
          <w:rFonts w:ascii="Arial" w:hAnsi="Arial" w:cs="Arial"/>
          <w:sz w:val="22"/>
          <w:szCs w:val="22"/>
        </w:rPr>
        <w:t xml:space="preserve">is your student ID. </w:t>
      </w:r>
    </w:p>
    <w:p w14:paraId="0BC5E3C6" w14:textId="77777777" w:rsidR="004D4CF4" w:rsidRDefault="004D4CF4" w:rsidP="004D4CF4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</w:p>
    <w:p w14:paraId="41BFD7E7" w14:textId="49CEE5B7" w:rsidR="004D4CF4" w:rsidRPr="003F1353" w:rsidRDefault="004D4CF4" w:rsidP="004D4CF4">
      <w:pPr>
        <w:pStyle w:val="ListParagraph"/>
        <w:numPr>
          <w:ilvl w:val="0"/>
          <w:numId w:val="23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876DD1">
        <w:rPr>
          <w:rFonts w:ascii="Arial" w:hAnsi="Arial" w:cs="Arial"/>
          <w:sz w:val="22"/>
          <w:szCs w:val="22"/>
        </w:rPr>
        <w:t xml:space="preserve">Submit your program into </w:t>
      </w:r>
      <w:proofErr w:type="spellStart"/>
      <w:r w:rsidRPr="00FD4F90">
        <w:rPr>
          <w:rFonts w:ascii="Arial" w:hAnsi="Arial" w:cs="Arial"/>
          <w:b/>
          <w:sz w:val="22"/>
          <w:szCs w:val="22"/>
        </w:rPr>
        <w:t>MeL</w:t>
      </w:r>
      <w:proofErr w:type="spellEnd"/>
      <w:r w:rsidRPr="00FD4F90">
        <w:rPr>
          <w:rFonts w:ascii="Arial" w:hAnsi="Arial" w:cs="Arial"/>
          <w:b/>
          <w:sz w:val="22"/>
          <w:szCs w:val="22"/>
        </w:rPr>
        <w:t xml:space="preserve"> &gt; Assignment &gt; </w:t>
      </w:r>
      <w:r w:rsidR="008B7CD0">
        <w:rPr>
          <w:rFonts w:ascii="Arial" w:hAnsi="Arial" w:cs="Arial"/>
          <w:b/>
          <w:sz w:val="22"/>
          <w:szCs w:val="22"/>
        </w:rPr>
        <w:t xml:space="preserve">Assignment </w:t>
      </w:r>
      <w:r w:rsidRPr="00FD4F90">
        <w:rPr>
          <w:rFonts w:ascii="Arial" w:hAnsi="Arial" w:cs="Arial"/>
          <w:b/>
          <w:sz w:val="22"/>
          <w:szCs w:val="22"/>
        </w:rPr>
        <w:t xml:space="preserve">Submission </w:t>
      </w:r>
      <w:r w:rsidRPr="003F1353">
        <w:rPr>
          <w:rFonts w:ascii="Arial" w:hAnsi="Arial" w:cs="Arial"/>
          <w:sz w:val="22"/>
          <w:szCs w:val="22"/>
        </w:rPr>
        <w:t xml:space="preserve">by </w:t>
      </w:r>
      <w:r w:rsidR="003F1353" w:rsidRPr="003F1353">
        <w:rPr>
          <w:rFonts w:ascii="Arial" w:hAnsi="Arial"/>
          <w:b/>
          <w:sz w:val="22"/>
          <w:rPrChange w:id="92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>9</w:t>
      </w:r>
      <w:r w:rsidR="00FB053A" w:rsidRPr="003F1353">
        <w:rPr>
          <w:rFonts w:ascii="Arial" w:hAnsi="Arial"/>
          <w:b/>
          <w:sz w:val="22"/>
          <w:rPrChange w:id="93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 xml:space="preserve"> August</w:t>
      </w:r>
      <w:r w:rsidR="00420701" w:rsidRPr="003F1353">
        <w:rPr>
          <w:rFonts w:ascii="Arial" w:hAnsi="Arial"/>
          <w:b/>
          <w:sz w:val="22"/>
          <w:rPrChange w:id="94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 xml:space="preserve"> 20</w:t>
      </w:r>
      <w:r w:rsidR="00A50A49" w:rsidRPr="003F1353">
        <w:rPr>
          <w:rFonts w:ascii="Arial" w:hAnsi="Arial"/>
          <w:b/>
          <w:sz w:val="22"/>
          <w:rPrChange w:id="95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>21,</w:t>
      </w:r>
      <w:r w:rsidRPr="003F1353">
        <w:rPr>
          <w:rFonts w:ascii="Arial" w:hAnsi="Arial"/>
          <w:b/>
          <w:sz w:val="22"/>
          <w:rPrChange w:id="96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 xml:space="preserve"> </w:t>
      </w:r>
      <w:proofErr w:type="gramStart"/>
      <w:r w:rsidR="00A50A49" w:rsidRPr="003F1353">
        <w:rPr>
          <w:rFonts w:ascii="Arial" w:hAnsi="Arial"/>
          <w:b/>
          <w:sz w:val="22"/>
          <w:rPrChange w:id="97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>2359</w:t>
      </w:r>
      <w:proofErr w:type="gramEnd"/>
      <w:r w:rsidR="00A50A49" w:rsidRPr="003F1353">
        <w:rPr>
          <w:rFonts w:ascii="Arial" w:hAnsi="Arial"/>
          <w:b/>
          <w:sz w:val="22"/>
          <w:rPrChange w:id="98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 xml:space="preserve"> hours</w:t>
      </w:r>
      <w:r w:rsidRPr="003F1353">
        <w:rPr>
          <w:rFonts w:ascii="Arial" w:hAnsi="Arial" w:cs="Arial"/>
          <w:b/>
          <w:sz w:val="22"/>
          <w:szCs w:val="22"/>
        </w:rPr>
        <w:t>.</w:t>
      </w:r>
    </w:p>
    <w:p w14:paraId="77CAA2DD" w14:textId="77777777" w:rsidR="004D4CF4" w:rsidRPr="00E852C3" w:rsidRDefault="004D4CF4" w:rsidP="004D4CF4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33D6F258" w14:textId="11568E06" w:rsidR="004D4CF4" w:rsidRPr="00885E21" w:rsidRDefault="004D4CF4" w:rsidP="004D4CF4">
      <w:pPr>
        <w:pStyle w:val="ListParagraph"/>
        <w:numPr>
          <w:ilvl w:val="0"/>
          <w:numId w:val="23"/>
        </w:numPr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Demonstrate your application to your tutor during your PR</w:t>
      </w:r>
      <w:r w:rsidR="00BF745D">
        <w:rPr>
          <w:rFonts w:ascii="Arial" w:hAnsi="Arial" w:cs="Arial"/>
          <w:sz w:val="22"/>
          <w:szCs w:val="22"/>
        </w:rPr>
        <w:t>G1 lesson</w:t>
      </w:r>
      <w:r w:rsidR="00715F54">
        <w:rPr>
          <w:rFonts w:ascii="Arial" w:hAnsi="Arial" w:cs="Arial"/>
          <w:sz w:val="22"/>
          <w:szCs w:val="22"/>
        </w:rPr>
        <w:t>s</w:t>
      </w:r>
      <w:r w:rsidR="00885E21">
        <w:rPr>
          <w:rFonts w:ascii="Arial" w:hAnsi="Arial" w:cs="Arial"/>
          <w:sz w:val="22"/>
          <w:szCs w:val="22"/>
        </w:rPr>
        <w:t xml:space="preserve"> (and other timeslots scheduled by tutor)</w:t>
      </w:r>
      <w:r w:rsidR="00BF745D">
        <w:rPr>
          <w:rFonts w:ascii="Arial" w:hAnsi="Arial" w:cs="Arial"/>
          <w:sz w:val="22"/>
          <w:szCs w:val="22"/>
        </w:rPr>
        <w:t xml:space="preserve"> </w:t>
      </w:r>
      <w:r w:rsidR="00BF745D" w:rsidRPr="003F1353">
        <w:rPr>
          <w:rFonts w:ascii="Arial" w:hAnsi="Arial" w:cs="Arial"/>
          <w:sz w:val="22"/>
          <w:szCs w:val="22"/>
        </w:rPr>
        <w:t xml:space="preserve">starting </w:t>
      </w:r>
      <w:r w:rsidR="00A50A49" w:rsidRPr="003F1353">
        <w:rPr>
          <w:rFonts w:ascii="Arial" w:hAnsi="Arial"/>
          <w:b/>
          <w:sz w:val="22"/>
          <w:rPrChange w:id="99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>10</w:t>
      </w:r>
      <w:r w:rsidR="00FB053A" w:rsidRPr="003F1353">
        <w:rPr>
          <w:rFonts w:ascii="Arial" w:hAnsi="Arial"/>
          <w:b/>
          <w:sz w:val="22"/>
          <w:rPrChange w:id="100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 xml:space="preserve"> August</w:t>
      </w:r>
      <w:r w:rsidR="00420701" w:rsidRPr="003F1353">
        <w:rPr>
          <w:rFonts w:ascii="Arial" w:hAnsi="Arial"/>
          <w:b/>
          <w:sz w:val="22"/>
          <w:rPrChange w:id="101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 xml:space="preserve"> 20</w:t>
      </w:r>
      <w:r w:rsidR="00A50A49" w:rsidRPr="003F1353">
        <w:rPr>
          <w:rFonts w:ascii="Arial" w:hAnsi="Arial"/>
          <w:b/>
          <w:sz w:val="22"/>
          <w:rPrChange w:id="102" w:author="Wee Chong OON (NP)" w:date="2021-07-16T19:28:00Z">
            <w:rPr>
              <w:rFonts w:ascii="Arial" w:hAnsi="Arial"/>
              <w:b/>
              <w:sz w:val="22"/>
              <w:highlight w:val="yellow"/>
            </w:rPr>
          </w:rPrChange>
        </w:rPr>
        <w:t>21</w:t>
      </w:r>
      <w:r w:rsidRPr="003F1353">
        <w:rPr>
          <w:rFonts w:ascii="Arial" w:hAnsi="Arial" w:cs="Arial"/>
          <w:b/>
          <w:sz w:val="22"/>
          <w:szCs w:val="22"/>
        </w:rPr>
        <w:t>.</w:t>
      </w:r>
    </w:p>
    <w:p w14:paraId="581BEFC3" w14:textId="77777777" w:rsidR="00641BA1" w:rsidRDefault="00386E6B">
      <w:pPr>
        <w:spacing w:after="0" w:line="259" w:lineRule="auto"/>
        <w:ind w:left="0" w:firstLine="0"/>
        <w:jc w:val="left"/>
      </w:pPr>
      <w:r>
        <w:t xml:space="preserve"> </w:t>
      </w:r>
    </w:p>
    <w:p w14:paraId="42C9E4DB" w14:textId="488E09C4" w:rsidR="00F26514" w:rsidRDefault="00386E6B" w:rsidP="00F26514">
      <w:pPr>
        <w:rPr>
          <w:b/>
          <w:sz w:val="22"/>
        </w:rPr>
      </w:pPr>
      <w:r>
        <w:rPr>
          <w:b/>
        </w:rPr>
        <w:t xml:space="preserve"> </w:t>
      </w:r>
    </w:p>
    <w:p w14:paraId="565D774E" w14:textId="77777777" w:rsidR="00F26514" w:rsidRPr="00131485" w:rsidRDefault="00F26514" w:rsidP="00F26514">
      <w:pPr>
        <w:numPr>
          <w:ilvl w:val="12"/>
          <w:numId w:val="0"/>
        </w:num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910"/>
        </w:tabs>
        <w:rPr>
          <w:b/>
          <w:sz w:val="22"/>
        </w:rPr>
      </w:pPr>
      <w:r>
        <w:rPr>
          <w:b/>
          <w:sz w:val="22"/>
        </w:rPr>
        <w:t>7</w:t>
      </w:r>
      <w:r w:rsidRPr="00131485">
        <w:rPr>
          <w:b/>
          <w:sz w:val="22"/>
        </w:rPr>
        <w:t xml:space="preserve">.  </w:t>
      </w:r>
      <w:r>
        <w:rPr>
          <w:b/>
          <w:sz w:val="22"/>
        </w:rPr>
        <w:t>ASSESSMENT</w:t>
      </w:r>
    </w:p>
    <w:p w14:paraId="5AB6CBB1" w14:textId="77777777" w:rsidR="00641BA1" w:rsidRPr="004D4CF4" w:rsidRDefault="00641BA1" w:rsidP="00F26514">
      <w:pPr>
        <w:spacing w:after="0" w:line="259" w:lineRule="auto"/>
        <w:ind w:left="0" w:firstLine="0"/>
        <w:jc w:val="left"/>
        <w:rPr>
          <w:sz w:val="22"/>
        </w:rPr>
      </w:pPr>
    </w:p>
    <w:p w14:paraId="31B135C5" w14:textId="55F847BF" w:rsidR="00641BA1" w:rsidRPr="004D4CF4" w:rsidRDefault="00386E6B">
      <w:pPr>
        <w:rPr>
          <w:sz w:val="22"/>
        </w:rPr>
      </w:pPr>
      <w:r w:rsidRPr="004D4CF4">
        <w:rPr>
          <w:sz w:val="22"/>
        </w:rPr>
        <w:t xml:space="preserve">This assignment constitutes </w:t>
      </w:r>
      <w:r w:rsidR="00BD0A7C">
        <w:rPr>
          <w:sz w:val="22"/>
          <w:u w:val="single" w:color="000000"/>
        </w:rPr>
        <w:t>3</w:t>
      </w:r>
      <w:r w:rsidRPr="004D4CF4">
        <w:rPr>
          <w:sz w:val="22"/>
          <w:u w:val="single" w:color="000000"/>
        </w:rPr>
        <w:t>0%</w:t>
      </w:r>
      <w:r w:rsidRPr="004D4CF4">
        <w:rPr>
          <w:sz w:val="22"/>
        </w:rPr>
        <w:t xml:space="preserve"> of this module.  </w:t>
      </w:r>
    </w:p>
    <w:p w14:paraId="766892B1" w14:textId="77777777" w:rsidR="00641BA1" w:rsidRPr="004D4CF4" w:rsidRDefault="00386E6B">
      <w:pPr>
        <w:spacing w:after="0" w:line="259" w:lineRule="auto"/>
        <w:ind w:left="0" w:firstLine="0"/>
        <w:jc w:val="left"/>
        <w:rPr>
          <w:sz w:val="22"/>
        </w:rPr>
      </w:pPr>
      <w:r w:rsidRPr="004D4CF4">
        <w:rPr>
          <w:sz w:val="22"/>
        </w:rPr>
        <w:t xml:space="preserve"> </w:t>
      </w:r>
    </w:p>
    <w:p w14:paraId="24D07F1F" w14:textId="77777777" w:rsidR="00641BA1" w:rsidRPr="004D4CF4" w:rsidRDefault="00386E6B">
      <w:pPr>
        <w:ind w:right="83"/>
        <w:rPr>
          <w:sz w:val="22"/>
        </w:rPr>
      </w:pPr>
      <w:r w:rsidRPr="004D4CF4">
        <w:rPr>
          <w:sz w:val="22"/>
        </w:rPr>
        <w:t xml:space="preserve">Performance Criteria for grading the assignment is as described below. Marks awarded will be based on </w:t>
      </w:r>
      <w:r w:rsidRPr="004D4CF4">
        <w:rPr>
          <w:b/>
          <w:sz w:val="22"/>
        </w:rPr>
        <w:t>program code</w:t>
      </w:r>
      <w:r w:rsidRPr="004D4CF4">
        <w:rPr>
          <w:sz w:val="22"/>
        </w:rPr>
        <w:t xml:space="preserve"> as well as student’s degree of understanding of work done as assessed during the </w:t>
      </w:r>
      <w:r w:rsidRPr="004D4CF4">
        <w:rPr>
          <w:b/>
          <w:sz w:val="22"/>
        </w:rPr>
        <w:t>presentation</w:t>
      </w:r>
      <w:r w:rsidRPr="004D4CF4">
        <w:rPr>
          <w:sz w:val="22"/>
        </w:rPr>
        <w:t xml:space="preserve">. </w:t>
      </w:r>
    </w:p>
    <w:p w14:paraId="6DA9949C" w14:textId="77777777" w:rsidR="00641BA1" w:rsidRDefault="00386E6B">
      <w:pPr>
        <w:spacing w:after="0" w:line="259" w:lineRule="auto"/>
        <w:ind w:left="0" w:firstLine="0"/>
        <w:jc w:val="left"/>
      </w:pPr>
      <w:r>
        <w:rPr>
          <w:b/>
          <w:i/>
        </w:rPr>
        <w:t xml:space="preserve"> </w:t>
      </w:r>
    </w:p>
    <w:p w14:paraId="1DB72866" w14:textId="77777777" w:rsidR="00641BA1" w:rsidRDefault="00386E6B">
      <w:pPr>
        <w:pStyle w:val="Heading3"/>
        <w:ind w:left="-5"/>
      </w:pPr>
      <w:r>
        <w:t xml:space="preserve">A Grade  </w:t>
      </w:r>
    </w:p>
    <w:p w14:paraId="1695911F" w14:textId="77777777" w:rsidR="00641BA1" w:rsidRDefault="00386E6B">
      <w:p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14:paraId="02ED115B" w14:textId="77777777"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implements the Basic Requirements with input validation successfully </w:t>
      </w:r>
    </w:p>
    <w:p w14:paraId="5BBF8149" w14:textId="77777777"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>Program implements the Advanced Requirement</w:t>
      </w:r>
      <w:r w:rsidR="00862ACB">
        <w:rPr>
          <w:sz w:val="22"/>
        </w:rPr>
        <w:t>s</w:t>
      </w:r>
      <w:r w:rsidRPr="004D4CF4">
        <w:rPr>
          <w:sz w:val="22"/>
        </w:rPr>
        <w:t xml:space="preserve"> successfully </w:t>
      </w:r>
    </w:p>
    <w:p w14:paraId="5CCFB452" w14:textId="77777777"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demonstrates good design with the correct use of functions </w:t>
      </w:r>
    </w:p>
    <w:p w14:paraId="2745A6BA" w14:textId="77777777"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proofErr w:type="gramStart"/>
      <w:r w:rsidRPr="004D4CF4">
        <w:rPr>
          <w:sz w:val="22"/>
        </w:rPr>
        <w:t>Program</w:t>
      </w:r>
      <w:proofErr w:type="gramEnd"/>
      <w:r w:rsidRPr="004D4CF4">
        <w:rPr>
          <w:sz w:val="22"/>
        </w:rPr>
        <w:t xml:space="preserve"> complete with good documentation </w:t>
      </w:r>
    </w:p>
    <w:p w14:paraId="3619E77E" w14:textId="77777777"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has been tested adequately </w:t>
      </w:r>
    </w:p>
    <w:p w14:paraId="1AD28FE9" w14:textId="77777777"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is coded with good application of fundamental concepts </w:t>
      </w:r>
    </w:p>
    <w:p w14:paraId="1AE7ADE5" w14:textId="77777777" w:rsidR="00641BA1" w:rsidRPr="004D4CF4" w:rsidRDefault="00862AC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>
        <w:rPr>
          <w:sz w:val="22"/>
        </w:rPr>
        <w:t>Excellent</w:t>
      </w:r>
      <w:r w:rsidR="00386E6B" w:rsidRPr="004D4CF4">
        <w:rPr>
          <w:sz w:val="22"/>
        </w:rPr>
        <w:t xml:space="preserve"> demonstration of program and showing </w:t>
      </w:r>
      <w:r>
        <w:rPr>
          <w:sz w:val="22"/>
        </w:rPr>
        <w:t>excellent</w:t>
      </w:r>
      <w:r w:rsidR="00386E6B" w:rsidRPr="004D4CF4">
        <w:rPr>
          <w:sz w:val="22"/>
        </w:rPr>
        <w:t xml:space="preserve"> understanding of work done during presentation  </w:t>
      </w:r>
    </w:p>
    <w:p w14:paraId="4506F246" w14:textId="77777777" w:rsidR="00641BA1" w:rsidRDefault="00386E6B">
      <w:p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14:paraId="3689373B" w14:textId="77777777" w:rsidR="00641BA1" w:rsidRDefault="00386E6B">
      <w:pPr>
        <w:spacing w:after="0" w:line="259" w:lineRule="auto"/>
        <w:ind w:left="0" w:firstLine="0"/>
        <w:jc w:val="left"/>
      </w:pPr>
      <w:r>
        <w:rPr>
          <w:b/>
          <w:i/>
          <w:color w:val="0099CC"/>
        </w:rPr>
        <w:t xml:space="preserve"> </w:t>
      </w:r>
    </w:p>
    <w:p w14:paraId="49189711" w14:textId="77777777" w:rsidR="00641BA1" w:rsidRDefault="00386E6B">
      <w:pPr>
        <w:pStyle w:val="Heading3"/>
        <w:ind w:left="-5"/>
      </w:pPr>
      <w:r>
        <w:t xml:space="preserve">B Grade  </w:t>
      </w:r>
    </w:p>
    <w:p w14:paraId="4F684FB3" w14:textId="77777777" w:rsidR="00641BA1" w:rsidRDefault="00386E6B">
      <w:p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14:paraId="6FC66EC6" w14:textId="77777777"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implements the Basic Requirements with input validation successfully </w:t>
      </w:r>
    </w:p>
    <w:p w14:paraId="2A949F96" w14:textId="77777777"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>Program implements the Advanced Requirement</w:t>
      </w:r>
      <w:r w:rsidR="00862ACB">
        <w:rPr>
          <w:sz w:val="22"/>
        </w:rPr>
        <w:t>s</w:t>
      </w:r>
      <w:r w:rsidRPr="004D4CF4">
        <w:rPr>
          <w:sz w:val="22"/>
        </w:rPr>
        <w:t xml:space="preserve"> with partial success </w:t>
      </w:r>
    </w:p>
    <w:p w14:paraId="22BB087F" w14:textId="77777777"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demonstrates good design with the correct use of functions </w:t>
      </w:r>
    </w:p>
    <w:p w14:paraId="7C41C327" w14:textId="77777777"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proofErr w:type="gramStart"/>
      <w:r w:rsidRPr="004D4CF4">
        <w:rPr>
          <w:sz w:val="22"/>
        </w:rPr>
        <w:t>Program</w:t>
      </w:r>
      <w:proofErr w:type="gramEnd"/>
      <w:r w:rsidRPr="004D4CF4">
        <w:rPr>
          <w:sz w:val="22"/>
        </w:rPr>
        <w:t xml:space="preserve"> complete with good documentation </w:t>
      </w:r>
    </w:p>
    <w:p w14:paraId="01E8B944" w14:textId="77777777"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has been tested adequately </w:t>
      </w:r>
    </w:p>
    <w:p w14:paraId="58181030" w14:textId="77777777"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is coded with good application of fundamental concepts </w:t>
      </w:r>
    </w:p>
    <w:p w14:paraId="2E31DAE8" w14:textId="77777777"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Good demonstration of program and showing </w:t>
      </w:r>
      <w:r w:rsidR="00862ACB">
        <w:rPr>
          <w:sz w:val="22"/>
        </w:rPr>
        <w:t>good</w:t>
      </w:r>
      <w:r w:rsidRPr="004D4CF4">
        <w:rPr>
          <w:sz w:val="22"/>
        </w:rPr>
        <w:t xml:space="preserve"> understanding of work done during presentation  </w:t>
      </w:r>
    </w:p>
    <w:p w14:paraId="49A7BC1D" w14:textId="77777777" w:rsidR="00641BA1" w:rsidRDefault="00386E6B">
      <w:p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14:paraId="42E88977" w14:textId="59ABED31" w:rsidR="003F1353" w:rsidRDefault="00386E6B">
      <w:pPr>
        <w:spacing w:after="0" w:line="259" w:lineRule="auto"/>
        <w:ind w:left="0" w:firstLine="0"/>
        <w:jc w:val="left"/>
        <w:rPr>
          <w:b/>
          <w:i/>
          <w:color w:val="0099CC"/>
          <w:rPrChange w:id="103" w:author="Wee Chong OON (NP)" w:date="2021-07-16T19:28:00Z">
            <w:rPr/>
          </w:rPrChange>
        </w:rPr>
      </w:pPr>
      <w:r>
        <w:rPr>
          <w:b/>
          <w:i/>
          <w:color w:val="0099CC"/>
        </w:rPr>
        <w:t xml:space="preserve"> </w:t>
      </w:r>
    </w:p>
    <w:p w14:paraId="33B76984" w14:textId="77777777" w:rsidR="003F1353" w:rsidRDefault="003F1353">
      <w:pPr>
        <w:spacing w:after="160" w:line="259" w:lineRule="auto"/>
        <w:ind w:left="0" w:firstLine="0"/>
        <w:jc w:val="left"/>
        <w:rPr>
          <w:ins w:id="104" w:author="Wee Chong OON (NP)" w:date="2021-07-16T19:28:00Z"/>
          <w:b/>
          <w:i/>
          <w:color w:val="0099CC"/>
        </w:rPr>
      </w:pPr>
      <w:ins w:id="105" w:author="Wee Chong OON (NP)" w:date="2021-07-16T19:28:00Z">
        <w:r>
          <w:rPr>
            <w:b/>
            <w:i/>
            <w:color w:val="0099CC"/>
          </w:rPr>
          <w:br w:type="page"/>
        </w:r>
      </w:ins>
    </w:p>
    <w:p w14:paraId="6DEE6767" w14:textId="77777777" w:rsidR="00641BA1" w:rsidRDefault="00386E6B">
      <w:pPr>
        <w:pStyle w:val="Heading3"/>
        <w:ind w:left="-5"/>
      </w:pPr>
      <w:r>
        <w:lastRenderedPageBreak/>
        <w:t xml:space="preserve">C Grade  </w:t>
      </w:r>
    </w:p>
    <w:p w14:paraId="6E01DE11" w14:textId="77777777" w:rsidR="00641BA1" w:rsidRDefault="00386E6B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14:paraId="58B1118F" w14:textId="77777777" w:rsidR="00641BA1" w:rsidRPr="004D4CF4" w:rsidRDefault="00386E6B" w:rsidP="007034BE">
      <w:pPr>
        <w:numPr>
          <w:ilvl w:val="0"/>
          <w:numId w:val="17"/>
        </w:num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implements the Basic Requirements with input validation successfully </w:t>
      </w:r>
    </w:p>
    <w:p w14:paraId="1BFB7DA2" w14:textId="77777777" w:rsidR="00641BA1" w:rsidRPr="004D4CF4" w:rsidRDefault="00386E6B" w:rsidP="007034BE">
      <w:pPr>
        <w:numPr>
          <w:ilvl w:val="0"/>
          <w:numId w:val="17"/>
        </w:num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demonstrates good design with the use of functions </w:t>
      </w:r>
    </w:p>
    <w:p w14:paraId="1A0F6BCC" w14:textId="77777777" w:rsidR="00641BA1" w:rsidRPr="004D4CF4" w:rsidRDefault="00386E6B" w:rsidP="007034BE">
      <w:pPr>
        <w:numPr>
          <w:ilvl w:val="0"/>
          <w:numId w:val="17"/>
        </w:num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proofErr w:type="gramStart"/>
      <w:r w:rsidRPr="004D4CF4">
        <w:rPr>
          <w:sz w:val="22"/>
        </w:rPr>
        <w:t>Program</w:t>
      </w:r>
      <w:proofErr w:type="gramEnd"/>
      <w:r w:rsidRPr="004D4CF4">
        <w:rPr>
          <w:sz w:val="22"/>
        </w:rPr>
        <w:t xml:space="preserve"> complete with some documentation </w:t>
      </w:r>
    </w:p>
    <w:p w14:paraId="5CA73092" w14:textId="77777777" w:rsidR="00641BA1" w:rsidRPr="004D4CF4" w:rsidRDefault="00386E6B" w:rsidP="007034BE">
      <w:pPr>
        <w:numPr>
          <w:ilvl w:val="0"/>
          <w:numId w:val="17"/>
        </w:num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has been tested adequately </w:t>
      </w:r>
    </w:p>
    <w:p w14:paraId="14FF4B7A" w14:textId="77777777" w:rsidR="00641BA1" w:rsidRPr="004D4CF4" w:rsidRDefault="00386E6B" w:rsidP="007034BE">
      <w:pPr>
        <w:numPr>
          <w:ilvl w:val="0"/>
          <w:numId w:val="17"/>
        </w:num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Some demonstration of program and showing some understanding of work done during presentation  </w:t>
      </w:r>
    </w:p>
    <w:p w14:paraId="20FF3328" w14:textId="77777777" w:rsidR="00641BA1" w:rsidRDefault="00386E6B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14:paraId="16C82233" w14:textId="31823CEE" w:rsidR="004D4CF4" w:rsidRPr="00A50A49" w:rsidRDefault="00386E6B" w:rsidP="00A50A49">
      <w:pPr>
        <w:spacing w:after="0" w:line="259" w:lineRule="auto"/>
        <w:ind w:left="508" w:firstLine="0"/>
        <w:jc w:val="left"/>
      </w:pPr>
      <w:r>
        <w:rPr>
          <w:color w:val="0099CC"/>
        </w:rPr>
        <w:t xml:space="preserve"> </w:t>
      </w:r>
    </w:p>
    <w:p w14:paraId="16D4CCFB" w14:textId="77777777" w:rsidR="00641BA1" w:rsidRDefault="00386E6B">
      <w:pPr>
        <w:pStyle w:val="Heading3"/>
        <w:ind w:left="-5"/>
      </w:pPr>
      <w:r>
        <w:t xml:space="preserve">D Grade  </w:t>
      </w:r>
    </w:p>
    <w:p w14:paraId="7CC87379" w14:textId="77777777" w:rsidR="00641BA1" w:rsidRDefault="00386E6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2" w:line="259" w:lineRule="auto"/>
        <w:ind w:left="193" w:firstLine="0"/>
        <w:jc w:val="left"/>
      </w:pPr>
      <w:r>
        <w:t xml:space="preserve"> </w:t>
      </w:r>
    </w:p>
    <w:p w14:paraId="3102F54D" w14:textId="77777777" w:rsidR="00641BA1" w:rsidRPr="004D4CF4" w:rsidRDefault="00386E6B" w:rsidP="007034BE">
      <w:pPr>
        <w:numPr>
          <w:ilvl w:val="0"/>
          <w:numId w:val="18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hanging="338"/>
        <w:jc w:val="left"/>
        <w:rPr>
          <w:sz w:val="22"/>
        </w:rPr>
      </w:pPr>
      <w:r w:rsidRPr="004D4CF4">
        <w:rPr>
          <w:sz w:val="22"/>
        </w:rPr>
        <w:t>Program implements the Basic Requirements</w:t>
      </w:r>
      <w:r w:rsidRPr="004D4CF4">
        <w:rPr>
          <w:i/>
          <w:sz w:val="22"/>
        </w:rPr>
        <w:t xml:space="preserve"> </w:t>
      </w:r>
      <w:r w:rsidRPr="004D4CF4">
        <w:rPr>
          <w:sz w:val="22"/>
        </w:rPr>
        <w:t xml:space="preserve">successfully </w:t>
      </w:r>
    </w:p>
    <w:p w14:paraId="598946B0" w14:textId="77777777" w:rsidR="00641BA1" w:rsidRPr="004D4CF4" w:rsidRDefault="00386E6B" w:rsidP="007034BE">
      <w:pPr>
        <w:numPr>
          <w:ilvl w:val="0"/>
          <w:numId w:val="18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hanging="338"/>
        <w:jc w:val="left"/>
        <w:rPr>
          <w:sz w:val="22"/>
        </w:rPr>
      </w:pPr>
      <w:proofErr w:type="gramStart"/>
      <w:r w:rsidRPr="004D4CF4">
        <w:rPr>
          <w:sz w:val="22"/>
        </w:rPr>
        <w:t>Program</w:t>
      </w:r>
      <w:proofErr w:type="gramEnd"/>
      <w:r w:rsidRPr="004D4CF4">
        <w:rPr>
          <w:sz w:val="22"/>
        </w:rPr>
        <w:t xml:space="preserve"> complete with some documentation </w:t>
      </w:r>
    </w:p>
    <w:p w14:paraId="0269C53A" w14:textId="77777777" w:rsidR="00641BA1" w:rsidRPr="004D4CF4" w:rsidRDefault="00386E6B" w:rsidP="007034BE">
      <w:pPr>
        <w:numPr>
          <w:ilvl w:val="0"/>
          <w:numId w:val="18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hanging="338"/>
        <w:jc w:val="left"/>
        <w:rPr>
          <w:sz w:val="22"/>
        </w:rPr>
      </w:pPr>
      <w:r w:rsidRPr="004D4CF4">
        <w:rPr>
          <w:sz w:val="22"/>
        </w:rPr>
        <w:t xml:space="preserve">Program has been tested adequately </w:t>
      </w:r>
    </w:p>
    <w:p w14:paraId="2EBFFC24" w14:textId="77777777" w:rsidR="00641BA1" w:rsidRPr="004D4CF4" w:rsidRDefault="00386E6B" w:rsidP="007034BE">
      <w:pPr>
        <w:numPr>
          <w:ilvl w:val="0"/>
          <w:numId w:val="18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hanging="338"/>
        <w:jc w:val="left"/>
        <w:rPr>
          <w:sz w:val="22"/>
        </w:rPr>
      </w:pPr>
      <w:r w:rsidRPr="004D4CF4">
        <w:rPr>
          <w:sz w:val="22"/>
        </w:rPr>
        <w:t>Able to answer some question</w:t>
      </w:r>
      <w:r w:rsidR="00FB0426">
        <w:rPr>
          <w:sz w:val="22"/>
        </w:rPr>
        <w:t>s</w:t>
      </w:r>
      <w:r w:rsidRPr="004D4CF4">
        <w:rPr>
          <w:sz w:val="22"/>
        </w:rPr>
        <w:t xml:space="preserve"> during presentation </w:t>
      </w:r>
    </w:p>
    <w:p w14:paraId="1638C228" w14:textId="77777777" w:rsidR="00641BA1" w:rsidRDefault="00386E6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14:paraId="1A7D312E" w14:textId="77777777" w:rsidR="00641BA1" w:rsidRDefault="00386E6B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color w:val="0099CC"/>
        </w:rPr>
      </w:pPr>
      <w:r>
        <w:rPr>
          <w:rFonts w:ascii="Times New Roman" w:eastAsia="Times New Roman" w:hAnsi="Times New Roman" w:cs="Times New Roman"/>
          <w:color w:val="0099CC"/>
        </w:rPr>
        <w:t xml:space="preserve"> </w:t>
      </w:r>
    </w:p>
    <w:p w14:paraId="4FD47179" w14:textId="378BEE76" w:rsidR="00D10E20" w:rsidRPr="00D10E20" w:rsidRDefault="00D10E20" w:rsidP="00D10E20">
      <w:pPr>
        <w:spacing w:after="0" w:line="259" w:lineRule="auto"/>
        <w:ind w:left="0" w:firstLine="0"/>
        <w:jc w:val="left"/>
        <w:rPr>
          <w:color w:val="FFFFFF" w:themeColor="background1"/>
        </w:rPr>
      </w:pPr>
      <w:del w:id="106" w:author="Wee Chong OON (NP)" w:date="2021-07-16T19:28:00Z">
        <w:r w:rsidRPr="00D10E20">
          <w:rPr>
            <w:color w:val="FFFFFF" w:themeColor="background1"/>
          </w:rPr>
          <w:delText xml:space="preserve">Validation is required so that if there are more than one employees whose </w:delText>
        </w:r>
      </w:del>
      <w:r w:rsidRPr="00D10E20">
        <w:rPr>
          <w:color w:val="FFFFFF" w:themeColor="background1"/>
        </w:rPr>
        <w:t>name contains what is entered, the ser is asked to choose the correct employee.</w:t>
      </w:r>
    </w:p>
    <w:sectPr w:rsidR="00D10E20" w:rsidRPr="00D10E20" w:rsidSect="003F1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399" w:right="1816" w:bottom="1418" w:left="1872" w:header="684" w:footer="679" w:gutter="0"/>
      <w:cols w:space="720"/>
      <w:sectPrChange w:id="115" w:author="Wee Chong OON (NP)" w:date="2021-07-16T19:28:00Z">
        <w:sectPr w:rsidR="00D10E20" w:rsidRPr="00D10E20" w:rsidSect="003F1353">
          <w:pgMar w:top="1399" w:right="1816" w:bottom="1590" w:left="1872" w:header="684" w:footer="679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89527" w14:textId="77777777" w:rsidR="00F10BEA" w:rsidRDefault="00F10BEA">
      <w:pPr>
        <w:spacing w:after="0" w:line="240" w:lineRule="auto"/>
      </w:pPr>
      <w:r>
        <w:separator/>
      </w:r>
    </w:p>
  </w:endnote>
  <w:endnote w:type="continuationSeparator" w:id="0">
    <w:p w14:paraId="58671E84" w14:textId="77777777" w:rsidR="00F10BEA" w:rsidRDefault="00F10BEA">
      <w:pPr>
        <w:spacing w:after="0" w:line="240" w:lineRule="auto"/>
      </w:pPr>
      <w:r>
        <w:continuationSeparator/>
      </w:r>
    </w:p>
  </w:endnote>
  <w:endnote w:type="continuationNotice" w:id="1">
    <w:p w14:paraId="3A616469" w14:textId="77777777" w:rsidR="00F10BEA" w:rsidRDefault="00F10B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F87E" w14:textId="77777777" w:rsidR="008A6DDF" w:rsidRPr="005C5A4F" w:rsidRDefault="008A6DDF" w:rsidP="00412FCF">
    <w:pPr>
      <w:pStyle w:val="Footer"/>
      <w:tabs>
        <w:tab w:val="right" w:pos="8931"/>
      </w:tabs>
      <w:rPr>
        <w:sz w:val="20"/>
        <w:szCs w:val="20"/>
      </w:rPr>
    </w:pPr>
    <w:r>
      <w:rPr>
        <w:sz w:val="20"/>
        <w:szCs w:val="20"/>
      </w:rPr>
      <w:t>PRG1 Apr 2017 Assignment</w:t>
    </w:r>
    <w:r>
      <w:rPr>
        <w:sz w:val="20"/>
        <w:szCs w:val="20"/>
      </w:rPr>
      <w:tab/>
    </w:r>
    <w:r>
      <w:rPr>
        <w:sz w:val="20"/>
        <w:szCs w:val="20"/>
      </w:rPr>
      <w:tab/>
      <w:t>Updated: 15 July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3DB0F" w14:textId="77777777" w:rsidR="008A6DDF" w:rsidRDefault="008A6DDF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 xml:space="preserve">PRG1 Apr 2017 Assignment V1.1 </w:t>
    </w:r>
    <w:r>
      <w:rPr>
        <w:sz w:val="19"/>
      </w:rPr>
      <w:tab/>
      <w:t xml:space="preserve"> </w:t>
    </w:r>
    <w:r>
      <w:rPr>
        <w:sz w:val="19"/>
      </w:rPr>
      <w:tab/>
      <w:t xml:space="preserve">Updated: 26 July 2017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57EB6" w14:textId="1AB69C88" w:rsidR="008A6DDF" w:rsidRDefault="008A6DDF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>PRG1 Apr 2021 Assignment</w:t>
    </w:r>
    <w:r>
      <w:rPr>
        <w:sz w:val="19"/>
      </w:rPr>
      <w:tab/>
      <w:t xml:space="preserve"> </w:t>
    </w:r>
    <w:r>
      <w:rPr>
        <w:sz w:val="19"/>
      </w:rPr>
      <w:tab/>
      <w:t xml:space="preserve">Updated: </w:t>
    </w:r>
    <w:del w:id="110" w:author="Wee Chong OON (NP)" w:date="2021-07-16T19:28:00Z">
      <w:r>
        <w:rPr>
          <w:sz w:val="19"/>
        </w:rPr>
        <w:delText>21 June</w:delText>
      </w:r>
    </w:del>
    <w:ins w:id="111" w:author="Wee Chong OON (NP)" w:date="2021-07-16T19:28:00Z">
      <w:r w:rsidR="003F1353">
        <w:rPr>
          <w:sz w:val="19"/>
        </w:rPr>
        <w:t>16</w:t>
      </w:r>
      <w:r>
        <w:rPr>
          <w:sz w:val="19"/>
        </w:rPr>
        <w:t xml:space="preserve"> Ju</w:t>
      </w:r>
      <w:r w:rsidR="003F1353">
        <w:rPr>
          <w:sz w:val="19"/>
        </w:rPr>
        <w:t>ly</w:t>
      </w:r>
    </w:ins>
    <w:r>
      <w:rPr>
        <w:sz w:val="19"/>
      </w:rPr>
      <w:t xml:space="preserve"> 2021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A61E" w14:textId="77777777" w:rsidR="008A6DDF" w:rsidRDefault="008A6DDF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 xml:space="preserve">PRG1 Apr 2017 Assignment V1.1 </w:t>
    </w:r>
    <w:r>
      <w:rPr>
        <w:sz w:val="19"/>
      </w:rPr>
      <w:tab/>
      <w:t xml:space="preserve"> </w:t>
    </w:r>
    <w:r>
      <w:rPr>
        <w:sz w:val="19"/>
      </w:rPr>
      <w:tab/>
      <w:t xml:space="preserve">Updated: 26 July 2017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D83BD" w14:textId="77777777" w:rsidR="00F10BEA" w:rsidRDefault="00F10BEA">
      <w:pPr>
        <w:spacing w:after="0" w:line="240" w:lineRule="auto"/>
      </w:pPr>
      <w:r>
        <w:separator/>
      </w:r>
    </w:p>
  </w:footnote>
  <w:footnote w:type="continuationSeparator" w:id="0">
    <w:p w14:paraId="01324B39" w14:textId="77777777" w:rsidR="00F10BEA" w:rsidRDefault="00F10BEA">
      <w:pPr>
        <w:spacing w:after="0" w:line="240" w:lineRule="auto"/>
      </w:pPr>
      <w:r>
        <w:continuationSeparator/>
      </w:r>
    </w:p>
  </w:footnote>
  <w:footnote w:type="continuationNotice" w:id="1">
    <w:p w14:paraId="1DC77DAD" w14:textId="77777777" w:rsidR="00F10BEA" w:rsidRDefault="00F10B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BBBAA" w14:textId="443DDDEF" w:rsidR="008A6DDF" w:rsidRPr="009C40CB" w:rsidRDefault="008A6DDF" w:rsidP="00412FCF">
    <w:pPr>
      <w:pStyle w:val="Header"/>
      <w:tabs>
        <w:tab w:val="right" w:pos="9000"/>
      </w:tabs>
      <w:ind w:left="4320" w:hanging="4320"/>
      <w:rPr>
        <w:sz w:val="20"/>
        <w:szCs w:val="20"/>
      </w:rPr>
    </w:pPr>
    <w:ins w:id="12" w:author="Wee Chong OON (NP)" w:date="2021-07-16T19:28:00Z">
      <w:r>
        <w:rPr>
          <w:i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71070" behindDoc="0" locked="0" layoutInCell="0" allowOverlap="1" wp14:anchorId="67E3EE57" wp14:editId="12E10501">
                <wp:simplePos x="0" y="19050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457200"/>
                <wp:effectExtent l="0" t="0" r="0" b="0"/>
                <wp:wrapNone/>
                <wp:docPr id="4" name="MSIPCM84ca43388c7f8f40eae2975f" descr="{&quot;HashCode&quot;:-838022706,&quot;Height&quot;:9999999.0,&quot;Width&quot;:9999999.0,&quot;Placement&quot;:&quot;Header&quot;,&quot;Index&quot;:&quot;Primary&quot;,&quot;Section&quot;:1,&quot;Top&quot;:0.0,&quot;Left&quot;:0.0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F1BF1A8" w14:textId="6C91EED8" w:rsidR="008A6DDF" w:rsidRPr="00AA1050" w:rsidRDefault="00AA1050" w:rsidP="00AA1050">
                            <w:pPr>
                              <w:spacing w:after="0"/>
                              <w:ind w:left="0"/>
                              <w:jc w:val="left"/>
                              <w:rPr>
                                <w:ins w:id="13" w:author="Wee Chong OON (NP)" w:date="2021-07-16T19:28:00Z"/>
                                <w:rFonts w:ascii="Calibri" w:hAnsi="Calibri" w:cs="Calibri"/>
                                <w:sz w:val="22"/>
                              </w:rPr>
                            </w:pPr>
                            <w:r w:rsidRPr="00AA1050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                   Official (Closed) - </w:t>
                            </w:r>
                            <w:proofErr w:type="gramStart"/>
                            <w:r w:rsidRPr="00AA1050">
                              <w:rPr>
                                <w:rFonts w:ascii="Calibri" w:hAnsi="Calibri" w:cs="Calibri"/>
                                <w:sz w:val="22"/>
                              </w:rPr>
                              <w:t>Non Sensitive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E3EE57" id="_x0000_t202" coordsize="21600,21600" o:spt="202" path="m,l,21600r21600,l21600,xe">
                <v:stroke joinstyle="miter"/>
                <v:path gradientshapeok="t" o:connecttype="rect"/>
              </v:shapetype>
              <v:shape id="MSIPCM84ca43388c7f8f40eae2975f" o:spid="_x0000_s1026" type="#_x0000_t202" alt="{&quot;HashCode&quot;:-838022706,&quot;Height&quot;:9999999.0,&quot;Width&quot;:9999999.0,&quot;Placement&quot;:&quot;Header&quot;,&quot;Index&quot;:&quot;Primary&quot;,&quot;Section&quot;:1,&quot;Top&quot;:0.0,&quot;Left&quot;:0.0}" style="position:absolute;left:0;text-align:left;margin-left:0;margin-top:0;width:612pt;height:36pt;z-index:251671070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QXrwIAAFEFAAAOAAAAZHJzL2Uyb0RvYy54bWysVF9v0zAQf0fiO1h+4Ik1aZq2WVg6lU6D&#10;Sd1WqUN7dh27iZTYnu0uKYjvztlJOhjwgsiDc3e/8/0/X1y2dYWemTalFBkej0KMmKAyL8U+w18e&#10;rs8SjIwlIieVFCzDR2bw5eLtm4tGpSyShaxyphEYESZtVIYLa1UaBIYWrCZmJBUTAHKpa2KB1fsg&#10;16QB63UVRGE4Cxqpc6UlZcaA9KoD8cLb55xRe8+5YRZVGYbYrD+1P3fuDBYXJN1rooqS9mGQf4ii&#10;JqUApydTV8QSdNDlb6bqkmppJLcjKutAcl5S5nOAbMbhq2y2BVHM5wLFMepUJvP/zNK7541GZZ7h&#10;GCNBamjR7fZms7pNYkriySRJ6JwnPA4ZYdH5fMoxypmhUMFv754O0n74TEyxkjnruPQsmSRhFM3D&#10;2fseZ+W+sD163n2jsAcfy9wWf8E2FaGsZmK4O5gjMDAd3Ru5ETlreyPdb6PLmujjL1pbGAWY0V5v&#10;3N99kKqXhKeg1owPPkH43Y1Io0wKldoqqJVtP8oWRn2QGxC6zrdc1+4PPUWAw7AdTwPGWosoCOfz&#10;eRSHAFHA4ukcJtiZCV5uK23sJyZr5IgMa4jazxV5XhvbqQ4qzpmQ12VV+SGuBGoyPJtMQ3/hhIDx&#10;SoAPl0MXq6Nsu2v7xHYyP0JeWnbLYRS9LsH5mhi7IRq2AeKFDbf3cPBKghPZUxgVUn/9k9zpw5AC&#10;ilED25Vh83QgmmFU3QgY32gKZXD76DkgtCfOx3EMzG6QikO9krC5Y3hEFPWk07XVQHIt60d4AZbO&#10;HUBEUHCaYWr1wKws8ADBG0LZculp2D1F7FpsFXXGXSVdVR/aR6JVX3oLTbuTwwqS9FUHOt2uB8uD&#10;lbz07XG17Qralxz21je4f2Pcw/Az77VeXsLFDwAAAP//AwBQSwMEFAAGAAgAAAAhALjO6v7aAAAA&#10;BQEAAA8AAABkcnMvZG93bnJldi54bWxMj0FLw0AQhe9C/8Mygje76SpaYjaliIIgCI16n2SnSXB3&#10;Ns1u2/Tfu+1FLw8eb3jvm2I1OSsONIbes4bFPANB3HjTc6vh6/P1dgkiRGSD1jNpOFGAVTm7KjA3&#10;/sgbOlSxFamEQ44auhiHXMrQdOQwzP1AnLKtHx3GZMdWmhGPqdxZqbLsQTrsOS10ONBzR81PtXca&#10;/G6Hy1opb78X5v3t7qOqXrYnrW+up/UTiEhT/DuGM35ChzIx1X7PJgirIT0SL3rOlLpPvtbwqDKQ&#10;ZSH/05e/AAAA//8DAFBLAQItABQABgAIAAAAIQC2gziS/gAAAOEBAAATAAAAAAAAAAAAAAAAAAAA&#10;AABbQ29udGVudF9UeXBlc10ueG1sUEsBAi0AFAAGAAgAAAAhADj9If/WAAAAlAEAAAsAAAAAAAAA&#10;AAAAAAAALwEAAF9yZWxzLy5yZWxzUEsBAi0AFAAGAAgAAAAhAMXhlBevAgAAUQUAAA4AAAAAAAAA&#10;AAAAAAAALgIAAGRycy9lMm9Eb2MueG1sUEsBAi0AFAAGAAgAAAAhALjO6v7aAAAABQEAAA8AAAAA&#10;AAAAAAAAAAAACQUAAGRycy9kb3ducmV2LnhtbFBLBQYAAAAABAAEAPMAAAAQBgAAAAA=&#10;" o:allowincell="f" filled="f" stroked="f" strokeweight=".5pt">
                <v:textbox inset="20pt,0,,0">
                  <w:txbxContent>
                    <w:p w14:paraId="3F1BF1A8" w14:textId="6C91EED8" w:rsidR="008A6DDF" w:rsidRPr="00AA1050" w:rsidRDefault="00AA1050" w:rsidP="00AA1050">
                      <w:pPr>
                        <w:spacing w:after="0"/>
                        <w:ind w:left="0"/>
                        <w:jc w:val="left"/>
                        <w:rPr>
                          <w:ins w:id="14" w:author="Wee Chong OON (NP)" w:date="2021-07-16T19:28:00Z"/>
                          <w:rFonts w:ascii="Calibri" w:hAnsi="Calibri" w:cs="Calibri"/>
                          <w:sz w:val="22"/>
                        </w:rPr>
                      </w:pPr>
                      <w:r w:rsidRPr="00AA1050">
                        <w:rPr>
                          <w:rFonts w:ascii="Calibri" w:hAnsi="Calibri" w:cs="Calibri"/>
                          <w:sz w:val="22"/>
                        </w:rPr>
                        <w:t xml:space="preserve">                    Official (Closed) - </w:t>
                      </w:r>
                      <w:proofErr w:type="gramStart"/>
                      <w:r w:rsidRPr="00AA1050">
                        <w:rPr>
                          <w:rFonts w:ascii="Calibri" w:hAnsi="Calibri" w:cs="Calibri"/>
                          <w:sz w:val="22"/>
                        </w:rPr>
                        <w:t>Non Sensitive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ins>
    <w:r>
      <w:rPr>
        <w:i/>
        <w:sz w:val="20"/>
        <w:szCs w:val="20"/>
      </w:rPr>
      <w:t>Year 2017</w:t>
    </w:r>
    <w:r w:rsidRPr="00766306">
      <w:rPr>
        <w:i/>
        <w:sz w:val="20"/>
        <w:szCs w:val="20"/>
      </w:rPr>
      <w:t xml:space="preserve"> Semester </w:t>
    </w:r>
    <w:r>
      <w:rPr>
        <w:i/>
        <w:sz w:val="20"/>
        <w:szCs w:val="20"/>
      </w:rPr>
      <w:t>1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9C40CB">
      <w:rPr>
        <w:sz w:val="20"/>
        <w:szCs w:val="20"/>
      </w:rPr>
      <w:t xml:space="preserve">Page </w:t>
    </w:r>
    <w:r w:rsidRPr="009C40CB">
      <w:rPr>
        <w:sz w:val="20"/>
        <w:szCs w:val="20"/>
      </w:rPr>
      <w:fldChar w:fldCharType="begin"/>
    </w:r>
    <w:r w:rsidRPr="009C40CB">
      <w:rPr>
        <w:sz w:val="20"/>
        <w:szCs w:val="20"/>
      </w:rPr>
      <w:instrText xml:space="preserve"> PAGE </w:instrText>
    </w:r>
    <w:r w:rsidRPr="009C40CB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9C40CB">
      <w:rPr>
        <w:sz w:val="20"/>
        <w:szCs w:val="20"/>
      </w:rPr>
      <w:fldChar w:fldCharType="end"/>
    </w:r>
    <w:r w:rsidRPr="009C40CB">
      <w:rPr>
        <w:sz w:val="20"/>
        <w:szCs w:val="20"/>
      </w:rPr>
      <w:t xml:space="preserve"> of </w:t>
    </w:r>
    <w:r w:rsidRPr="009C40CB">
      <w:rPr>
        <w:sz w:val="20"/>
        <w:szCs w:val="20"/>
      </w:rPr>
      <w:fldChar w:fldCharType="begin"/>
    </w:r>
    <w:r w:rsidRPr="009C40CB">
      <w:rPr>
        <w:sz w:val="20"/>
        <w:szCs w:val="20"/>
      </w:rPr>
      <w:instrText xml:space="preserve"> NUMPAGES </w:instrText>
    </w:r>
    <w:r w:rsidRPr="009C40CB">
      <w:rPr>
        <w:sz w:val="20"/>
        <w:szCs w:val="20"/>
      </w:rPr>
      <w:fldChar w:fldCharType="separate"/>
    </w:r>
    <w:r>
      <w:rPr>
        <w:noProof/>
        <w:sz w:val="20"/>
        <w:szCs w:val="20"/>
      </w:rPr>
      <w:t>12</w:t>
    </w:r>
    <w:r w:rsidRPr="009C40CB">
      <w:rPr>
        <w:sz w:val="20"/>
        <w:szCs w:val="20"/>
      </w:rPr>
      <w:fldChar w:fldCharType="end"/>
    </w:r>
  </w:p>
  <w:p w14:paraId="2E12979E" w14:textId="77777777" w:rsidR="008A6DDF" w:rsidRPr="000D28A1" w:rsidRDefault="008A6DDF" w:rsidP="00412F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D15B" w14:textId="2B9ED864" w:rsidR="008A6DDF" w:rsidRDefault="008A6DDF">
    <w:pPr>
      <w:pStyle w:val="Header"/>
    </w:pPr>
    <w:ins w:id="15" w:author="Wee Chong OON (NP)" w:date="2021-07-16T19:28:00Z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3" behindDoc="0" locked="0" layoutInCell="0" allowOverlap="1" wp14:anchorId="2E3B7386" wp14:editId="127916B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457200"/>
                <wp:effectExtent l="0" t="0" r="0" b="0"/>
                <wp:wrapNone/>
                <wp:docPr id="5" name="MSIPCM001f49e096dd11293cce1393" descr="{&quot;HashCode&quot;:-838022706,&quot;Height&quot;:9999999.0,&quot;Width&quot;:9999999.0,&quot;Placement&quot;:&quot;Header&quot;,&quot;Index&quot;:&quot;FirstPage&quot;,&quot;Section&quot;:1,&quot;Top&quot;:0.0,&quot;Left&quot;:0.0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3408656" w14:textId="1B050142" w:rsidR="008A6DDF" w:rsidRPr="00AA1050" w:rsidRDefault="00AA1050" w:rsidP="00AA1050">
                            <w:pPr>
                              <w:spacing w:after="0"/>
                              <w:ind w:left="0"/>
                              <w:jc w:val="left"/>
                              <w:rPr>
                                <w:ins w:id="16" w:author="Wee Chong OON (NP)" w:date="2021-07-16T19:28:00Z"/>
                                <w:rFonts w:ascii="Calibri" w:hAnsi="Calibri" w:cs="Calibri"/>
                                <w:sz w:val="22"/>
                              </w:rPr>
                            </w:pPr>
                            <w:r w:rsidRPr="00AA1050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                   Official (Closed) - </w:t>
                            </w:r>
                            <w:proofErr w:type="gramStart"/>
                            <w:r w:rsidRPr="00AA1050">
                              <w:rPr>
                                <w:rFonts w:ascii="Calibri" w:hAnsi="Calibri" w:cs="Calibri"/>
                                <w:sz w:val="22"/>
                              </w:rPr>
                              <w:t>Non Sensitive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3B7386" id="_x0000_t202" coordsize="21600,21600" o:spt="202" path="m,l,21600r21600,l21600,xe">
                <v:stroke joinstyle="miter"/>
                <v:path gradientshapeok="t" o:connecttype="rect"/>
              </v:shapetype>
              <v:shape id="MSIPCM001f49e096dd11293cce1393" o:spid="_x0000_s1027" type="#_x0000_t202" alt="{&quot;HashCode&quot;:-838022706,&quot;Height&quot;:9999999.0,&quot;Width&quot;:9999999.0,&quot;Placement&quot;:&quot;Header&quot;,&quot;Index&quot;:&quot;FirstPage&quot;,&quot;Section&quot;:1,&quot;Top&quot;:0.0,&quot;Left&quot;:0.0}" style="position:absolute;left:0;text-align:left;margin-left:0;margin-top:0;width:612pt;height:36pt;z-index:251674623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SwIsQIAAFoFAAAOAAAAZHJzL2Uyb0RvYy54bWysVFtv0zAUfkfiP1h+4AmaS29rWDqVToNJ&#10;3VapQ3t2HbuJlNie7S4ZiP/OseN0aMALIg/OuflcvnOOzy+6pkZPTJtKihwnoxgjJqgsKnHI8df7&#10;qw9nGBlLREFqKViOn5nBF8u3b85blbFUlrIumEbgRJisVTkurVVZFBlasoaYkVRMgJJL3RALrD5E&#10;hSYteG/qKI3jWdRKXSgtKTMGpJe9Ei+9f84ZtXecG2ZRnWPIzfpT+3Pvzmh5TrKDJqqsaEiD/EMW&#10;DakEBD25uiSWoKOufnPVVFRLI7kdUdlEkvOKMl8DVJPEr6rZlUQxXwuAY9QJJvP/3NLbp61GVZHj&#10;KUaCNNCim931dn0TxwmfLFi8mBVFkqSLMaUsGS/GGBXMUEDw+7vHo7QfvxBTrmXBei77cDY+i9N0&#10;Hs/eBz2rDqUN2kX/jeKgfKgKW/5Ft60JZQ0Tw93BHYGB6eng5FoUrAtO+t9VpY3dkkNIKtjtYBhg&#10;SoNlEqT3UgVJfEprw/gQFYQ/3JC0ymSA1U4BWrb7JDsY9kFuQOh633HduD90FYEexu35NGKss4iC&#10;cD6fp5MYVBR0k+kcZti5iV5uK8j9M5MNckSONWTtJ4s8bYztTQcTF0zIq6qu/RjXArU5no2nsb9w&#10;0oDzWkAMV0Ofq6Nst+9840917GXxDOVp2W+JUdQDuSEOTA1rAWnDqts7OHgtIZYMFEal1N/+JHf2&#10;MK2gxaiFNcuxeTwSzTCqrwXMcToFNNxieg4I7YlFMpkAsx+k4tisJaxwAq+Jop50trYeSK5l8wBP&#10;wcqFAxURFILmmFo9MGsLPKjgMaFstfI0LKEidiN2ijrnDlAH7n33QLQKHbDQu1s57CLJXjWit+1b&#10;sTpaySvfJQdxD2hAHhbY9zk8Nu6F+JX3Vi9P4vInAAAA//8DAFBLAwQUAAYACAAAACEAuM7q/toA&#10;AAAFAQAADwAAAGRycy9kb3ducmV2LnhtbEyPQUvDQBCF70L/wzKCN7vpKlpiNqWIgiAIjXqfZKdJ&#10;cHc2zW7b9N+77UUvDx5veO+bYjU5Kw40ht6zhsU8A0HceNNzq+Hr8/V2CSJEZIPWM2k4UYBVObsq&#10;MDf+yBs6VLEVqYRDjhq6GIdcytB05DDM/UCcsq0fHcZkx1aaEY+p3FmpsuxBOuw5LXQ40HNHzU+1&#10;dxr8bofLWilvvxfm/e3uo6petietb66n9ROISFP8O4YzfkKHMjHVfs8mCKshPRIves6Uuk++1vCo&#10;MpBlIf/Tl78AAAD//wMAUEsBAi0AFAAGAAgAAAAhALaDOJL+AAAA4QEAABMAAAAAAAAAAAAAAAAA&#10;AAAAAFtDb250ZW50X1R5cGVzXS54bWxQSwECLQAUAAYACAAAACEAOP0h/9YAAACUAQAACwAAAAAA&#10;AAAAAAAAAAAvAQAAX3JlbHMvLnJlbHNQSwECLQAUAAYACAAAACEAUfUsCLECAABaBQAADgAAAAAA&#10;AAAAAAAAAAAuAgAAZHJzL2Uyb0RvYy54bWxQSwECLQAUAAYACAAAACEAuM7q/toAAAAFAQAADwAA&#10;AAAAAAAAAAAAAAALBQAAZHJzL2Rvd25yZXYueG1sUEsFBgAAAAAEAAQA8wAAABIGAAAAAA==&#10;" o:allowincell="f" filled="f" stroked="f" strokeweight=".5pt">
                <v:textbox inset="20pt,0,,0">
                  <w:txbxContent>
                    <w:p w14:paraId="33408656" w14:textId="1B050142" w:rsidR="008A6DDF" w:rsidRPr="00AA1050" w:rsidRDefault="00AA1050" w:rsidP="00AA1050">
                      <w:pPr>
                        <w:spacing w:after="0"/>
                        <w:ind w:left="0"/>
                        <w:jc w:val="left"/>
                        <w:rPr>
                          <w:ins w:id="17" w:author="Wee Chong OON (NP)" w:date="2021-07-16T19:28:00Z"/>
                          <w:rFonts w:ascii="Calibri" w:hAnsi="Calibri" w:cs="Calibri"/>
                          <w:sz w:val="22"/>
                        </w:rPr>
                      </w:pPr>
                      <w:r w:rsidRPr="00AA1050">
                        <w:rPr>
                          <w:rFonts w:ascii="Calibri" w:hAnsi="Calibri" w:cs="Calibri"/>
                          <w:sz w:val="22"/>
                        </w:rPr>
                        <w:t xml:space="preserve">                    Official (Closed) - </w:t>
                      </w:r>
                      <w:proofErr w:type="gramStart"/>
                      <w:r w:rsidRPr="00AA1050">
                        <w:rPr>
                          <w:rFonts w:ascii="Calibri" w:hAnsi="Calibri" w:cs="Calibri"/>
                          <w:sz w:val="22"/>
                        </w:rPr>
                        <w:t>Non Sensitive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ins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45A1" w14:textId="77777777" w:rsidR="008A6DDF" w:rsidRDefault="008A6DDF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r>
      <w:rPr>
        <w:i/>
        <w:sz w:val="19"/>
      </w:rPr>
      <w:t xml:space="preserve">Year 2017 Semester </w:t>
    </w:r>
    <w:proofErr w:type="gramStart"/>
    <w:r>
      <w:rPr>
        <w:i/>
        <w:sz w:val="19"/>
      </w:rPr>
      <w:t>1</w:t>
    </w:r>
    <w:r>
      <w:rPr>
        <w:sz w:val="19"/>
      </w:rPr>
      <w:t xml:space="preserve">  </w:t>
    </w:r>
    <w:r>
      <w:rPr>
        <w:sz w:val="19"/>
      </w:rPr>
      <w:tab/>
    </w:r>
    <w:proofErr w:type="gramEnd"/>
    <w:r>
      <w:rPr>
        <w:sz w:val="19"/>
      </w:rPr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F26514">
      <w:rPr>
        <w:noProof/>
        <w:sz w:val="19"/>
      </w:rPr>
      <w:t>8</w:t>
    </w:r>
    <w:r>
      <w:rPr>
        <w:sz w:val="19"/>
      </w:rPr>
      <w:fldChar w:fldCharType="end"/>
    </w:r>
    <w:r>
      <w:rPr>
        <w:sz w:val="19"/>
      </w:rPr>
      <w:t xml:space="preserve"> of </w:t>
    </w:r>
    <w:r>
      <w:rPr>
        <w:noProof/>
        <w:sz w:val="19"/>
      </w:rPr>
      <w:fldChar w:fldCharType="begin"/>
    </w:r>
    <w:r>
      <w:rPr>
        <w:noProof/>
        <w:sz w:val="19"/>
      </w:rPr>
      <w:instrText xml:space="preserve"> NUMPAGES   \* MERGEFORMAT </w:instrText>
    </w:r>
    <w:r>
      <w:rPr>
        <w:noProof/>
        <w:sz w:val="19"/>
      </w:rPr>
      <w:fldChar w:fldCharType="separate"/>
    </w:r>
    <w:r>
      <w:rPr>
        <w:noProof/>
        <w:sz w:val="19"/>
      </w:rPr>
      <w:t>10</w:t>
    </w:r>
    <w:r>
      <w:rPr>
        <w:noProof/>
        <w:sz w:val="19"/>
      </w:rPr>
      <w:fldChar w:fldCharType="end"/>
    </w:r>
    <w:r>
      <w:rPr>
        <w:sz w:val="19"/>
      </w:rPr>
      <w:t xml:space="preserve"> </w:t>
    </w:r>
  </w:p>
  <w:p w14:paraId="17D416CB" w14:textId="77777777" w:rsidR="008A6DDF" w:rsidRDefault="008A6DDF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FBF1A" w14:textId="537A4CF4" w:rsidR="008A6DDF" w:rsidRDefault="008A6DDF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ins w:id="107" w:author="Wee Chong OON (NP)" w:date="2021-07-16T19:28:00Z">
      <w:r>
        <w:rPr>
          <w:i/>
          <w:noProof/>
          <w:sz w:val="19"/>
          <w:lang w:eastAsia="en-US"/>
        </w:rPr>
        <mc:AlternateContent>
          <mc:Choice Requires="wps">
            <w:drawing>
              <wp:anchor distT="0" distB="0" distL="114300" distR="114300" simplePos="0" relativeHeight="251672334" behindDoc="0" locked="0" layoutInCell="0" allowOverlap="1" wp14:anchorId="39CB9A8C" wp14:editId="32EB0E2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457200"/>
                <wp:effectExtent l="0" t="0" r="0" b="0"/>
                <wp:wrapNone/>
                <wp:docPr id="6" name="MSIPCM34934f0dbe1332a0ddb4c63b" descr="{&quot;HashCode&quot;:-838022706,&quot;Height&quot;:9999999.0,&quot;Width&quot;:9999999.0,&quot;Placement&quot;:&quot;Header&quot;,&quot;Index&quot;:&quot;Primary&quot;,&quot;Section&quot;:2,&quot;Top&quot;:0.0,&quot;Left&quot;:0.0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1321E74" w14:textId="4E9D4905" w:rsidR="008A6DDF" w:rsidRPr="00AA1050" w:rsidRDefault="00AA1050" w:rsidP="00AA1050">
                            <w:pPr>
                              <w:spacing w:after="0"/>
                              <w:ind w:left="0"/>
                              <w:jc w:val="left"/>
                              <w:rPr>
                                <w:ins w:id="108" w:author="Wee Chong OON (NP)" w:date="2021-07-16T19:28:00Z"/>
                                <w:rFonts w:ascii="Calibri" w:hAnsi="Calibri" w:cs="Calibri"/>
                                <w:sz w:val="22"/>
                              </w:rPr>
                            </w:pPr>
                            <w:r w:rsidRPr="00AA1050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                   Official (Closed) - </w:t>
                            </w:r>
                            <w:proofErr w:type="gramStart"/>
                            <w:r w:rsidRPr="00AA1050">
                              <w:rPr>
                                <w:rFonts w:ascii="Calibri" w:hAnsi="Calibri" w:cs="Calibri"/>
                                <w:sz w:val="22"/>
                              </w:rPr>
                              <w:t>Non Sensitive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B9A8C" id="_x0000_t202" coordsize="21600,21600" o:spt="202" path="m,l,21600r21600,l21600,xe">
                <v:stroke joinstyle="miter"/>
                <v:path gradientshapeok="t" o:connecttype="rect"/>
              </v:shapetype>
              <v:shape id="MSIPCM34934f0dbe1332a0ddb4c63b" o:spid="_x0000_s1028" type="#_x0000_t202" alt="{&quot;HashCode&quot;:-838022706,&quot;Height&quot;:9999999.0,&quot;Width&quot;:9999999.0,&quot;Placement&quot;:&quot;Header&quot;,&quot;Index&quot;:&quot;Primary&quot;,&quot;Section&quot;:2,&quot;Top&quot;:0.0,&quot;Left&quot;:0.0}" style="position:absolute;margin-left:0;margin-top:0;width:612pt;height:36pt;z-index:251672334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VmsgIAAFgFAAAOAAAAZHJzL2Uyb0RvYy54bWysVF9vmzAQf5+072D5YU9rIECTlpVUWapu&#10;ldI2Ujr12RgTLIHt2k4hm/bddzaQbt32Mo0Hc3e/8/0/X1x2TY2emTZcigxPJyFGTFBZcLHL8JeH&#10;65MzjIwloiC1FCzDB2bw5eLtm4tWpSySlawLphEYESZtVYYra1UaBIZWrCFmIhUTAJZSN8QCq3dB&#10;oUkL1ps6iMJwFrRSF0pLyowB6VUP4oW3X5aM2vuyNMyiOsMQm/Wn9mfuzmBxQdKdJqridAiD/EMU&#10;DeECnB5NXRFL0F7z30w1nGppZGknVDaBLEtOmc8BspmGr7LZVkQxnwsUx6hjmcz/M0vvnjca8SLD&#10;M4wEaaBFt9ubzeo2Ts7jpAyLnE3jOCJhUeQJncU5RgUzFCr47d3TXtoPn4mpVrJgPZeenMVnYRTN&#10;w9n7AWd8V9kBPe+/STiAj7yw1V+wTU0oa5gY747mCAxMTw9GbkTBusFI/9to3hB9+EVrC6MAMzro&#10;RcPdB6kGSXgMas3K0ScIv7sRaZVJoVJbBbWy3UfZwaiPcgNC1/mu1I37Q08R4DBsh+OAsc4iCsL5&#10;fB4lIUAUsOR0DhPszAQvt5U29hOTDXJEhjVE7eeKPK+N7VVHFedMyGte136Ia4Fa6GJ8GvoLRwSM&#10;1wJ8uBz6WB1lu7zzbY/GPHJZHCA9LfsdMYpec4hhTYzdEA1LAWHDott7OMpagi85UBhVUn/9k9zp&#10;w6wCilELS5Zh87QnmmFU3wiY4ugUquHW0nNAaE+cT5MEmHyUin2zkrDAU3hLFPWk07X1SJZaNo/w&#10;ECydO4CIoOA0w9TqkVlZ4AGCp4Sy5dLTsIKK2LXYKuqMu4K64j50j0SroQMWencnx00k6atG9Lp9&#10;K5Z7K0vuu+RK3Bd0qDysr+/z8NS49+Fn3mu9PIiLHwAAAP//AwBQSwMEFAAGAAgAAAAhALjO6v7a&#10;AAAABQEAAA8AAABkcnMvZG93bnJldi54bWxMj0FLw0AQhe9C/8Mygje76SpaYjaliIIgCI16n2Sn&#10;SXB3Ns1u2/Tfu+1FLw8eb3jvm2I1OSsONIbes4bFPANB3HjTc6vh6/P1dgkiRGSD1jNpOFGAVTm7&#10;KjA3/sgbOlSxFamEQ44auhiHXMrQdOQwzP1AnLKtHx3GZMdWmhGPqdxZqbLsQTrsOS10ONBzR81P&#10;tXca/G6Hy1opb78X5v3t7qOqXrYnrW+up/UTiEhT/DuGM35ChzIx1X7PJgirIT0SL3rOlLpPvtbw&#10;qDKQZSH/05e/AAAA//8DAFBLAQItABQABgAIAAAAIQC2gziS/gAAAOEBAAATAAAAAAAAAAAAAAAA&#10;AAAAAABbQ29udGVudF9UeXBlc10ueG1sUEsBAi0AFAAGAAgAAAAhADj9If/WAAAAlAEAAAsAAAAA&#10;AAAAAAAAAAAALwEAAF9yZWxzLy5yZWxzUEsBAi0AFAAGAAgAAAAhAKqXhWayAgAAWAUAAA4AAAAA&#10;AAAAAAAAAAAALgIAAGRycy9lMm9Eb2MueG1sUEsBAi0AFAAGAAgAAAAhALjO6v7aAAAABQEAAA8A&#10;AAAAAAAAAAAAAAAADAUAAGRycy9kb3ducmV2LnhtbFBLBQYAAAAABAAEAPMAAAATBgAAAAA=&#10;" o:allowincell="f" filled="f" stroked="f" strokeweight=".5pt">
                <v:textbox inset="20pt,0,,0">
                  <w:txbxContent>
                    <w:p w14:paraId="71321E74" w14:textId="4E9D4905" w:rsidR="008A6DDF" w:rsidRPr="00AA1050" w:rsidRDefault="00AA1050" w:rsidP="00AA1050">
                      <w:pPr>
                        <w:spacing w:after="0"/>
                        <w:ind w:left="0"/>
                        <w:jc w:val="left"/>
                        <w:rPr>
                          <w:ins w:id="109" w:author="Wee Chong OON (NP)" w:date="2021-07-16T19:28:00Z"/>
                          <w:rFonts w:ascii="Calibri" w:hAnsi="Calibri" w:cs="Calibri"/>
                          <w:sz w:val="22"/>
                        </w:rPr>
                      </w:pPr>
                      <w:r w:rsidRPr="00AA1050">
                        <w:rPr>
                          <w:rFonts w:ascii="Calibri" w:hAnsi="Calibri" w:cs="Calibri"/>
                          <w:sz w:val="22"/>
                        </w:rPr>
                        <w:t xml:space="preserve">                    Official (Closed) - </w:t>
                      </w:r>
                      <w:proofErr w:type="gramStart"/>
                      <w:r w:rsidRPr="00AA1050">
                        <w:rPr>
                          <w:rFonts w:ascii="Calibri" w:hAnsi="Calibri" w:cs="Calibri"/>
                          <w:sz w:val="22"/>
                        </w:rPr>
                        <w:t>Non Sensitive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ins>
    <w:r>
      <w:rPr>
        <w:i/>
        <w:sz w:val="19"/>
      </w:rPr>
      <w:t xml:space="preserve">Year 2021 Semester </w:t>
    </w:r>
    <w:proofErr w:type="gramStart"/>
    <w:r>
      <w:rPr>
        <w:i/>
        <w:sz w:val="19"/>
      </w:rPr>
      <w:t>1</w:t>
    </w:r>
    <w:r>
      <w:rPr>
        <w:sz w:val="19"/>
      </w:rPr>
      <w:t xml:space="preserve">  </w:t>
    </w:r>
    <w:r>
      <w:rPr>
        <w:sz w:val="19"/>
      </w:rPr>
      <w:tab/>
    </w:r>
    <w:proofErr w:type="gramEnd"/>
    <w:r>
      <w:rPr>
        <w:sz w:val="19"/>
      </w:rPr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A1050" w:rsidRPr="00AA1050">
      <w:rPr>
        <w:noProof/>
        <w:sz w:val="19"/>
      </w:rPr>
      <w:t>14</w:t>
    </w:r>
    <w:r>
      <w:rPr>
        <w:sz w:val="19"/>
      </w:rPr>
      <w:fldChar w:fldCharType="end"/>
    </w:r>
    <w:r>
      <w:rPr>
        <w:sz w:val="19"/>
      </w:rPr>
      <w:t xml:space="preserve"> of </w:t>
    </w:r>
    <w:r>
      <w:rPr>
        <w:noProof/>
        <w:sz w:val="19"/>
      </w:rPr>
      <w:fldChar w:fldCharType="begin"/>
    </w:r>
    <w:r>
      <w:rPr>
        <w:noProof/>
        <w:sz w:val="19"/>
      </w:rPr>
      <w:instrText xml:space="preserve"> NUMPAGES   \* MERGEFORMAT </w:instrText>
    </w:r>
    <w:r>
      <w:rPr>
        <w:noProof/>
        <w:sz w:val="19"/>
      </w:rPr>
      <w:fldChar w:fldCharType="separate"/>
    </w:r>
    <w:r w:rsidR="00AA1050">
      <w:rPr>
        <w:noProof/>
        <w:sz w:val="19"/>
      </w:rPr>
      <w:t>14</w:t>
    </w:r>
    <w:r>
      <w:rPr>
        <w:noProof/>
        <w:sz w:val="19"/>
      </w:rPr>
      <w:fldChar w:fldCharType="end"/>
    </w:r>
    <w:r>
      <w:rPr>
        <w:sz w:val="19"/>
      </w:rPr>
      <w:t xml:space="preserve"> </w:t>
    </w:r>
  </w:p>
  <w:p w14:paraId="2AC73B15" w14:textId="77777777" w:rsidR="008A6DDF" w:rsidRDefault="008A6DDF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AD34" w14:textId="3E862AAF" w:rsidR="008A6DDF" w:rsidRDefault="008A6DDF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ins w:id="112" w:author="Wee Chong OON (NP)" w:date="2021-07-16T19:28:00Z">
      <w:r>
        <w:rPr>
          <w:i/>
          <w:noProof/>
          <w:sz w:val="19"/>
          <w:lang w:eastAsia="en-US"/>
        </w:rPr>
        <mc:AlternateContent>
          <mc:Choice Requires="wps">
            <w:drawing>
              <wp:anchor distT="0" distB="0" distL="114300" distR="114300" simplePos="0" relativeHeight="251675647" behindDoc="0" locked="0" layoutInCell="0" allowOverlap="1" wp14:anchorId="52F4AF8B" wp14:editId="1C3972D4">
                <wp:simplePos x="0" y="19050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457200"/>
                <wp:effectExtent l="0" t="0" r="0" b="0"/>
                <wp:wrapNone/>
                <wp:docPr id="7" name="MSIPCM2706412ca2869d41ceddaea9" descr="{&quot;HashCode&quot;:-838022706,&quot;Height&quot;:9999999.0,&quot;Width&quot;:9999999.0,&quot;Placement&quot;:&quot;Header&quot;,&quot;Index&quot;:&quot;FirstPage&quot;,&quot;Section&quot;:2,&quot;Top&quot;:0.0,&quot;Left&quot;:0.0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08509601" w14:textId="25C88FED" w:rsidR="008A6DDF" w:rsidRPr="00AA1050" w:rsidRDefault="00AA1050" w:rsidP="00AA1050">
                            <w:pPr>
                              <w:spacing w:after="0"/>
                              <w:ind w:left="0"/>
                              <w:jc w:val="left"/>
                              <w:rPr>
                                <w:ins w:id="113" w:author="Wee Chong OON (NP)" w:date="2021-07-16T19:28:00Z"/>
                                <w:rFonts w:ascii="Calibri" w:hAnsi="Calibri" w:cs="Calibri"/>
                                <w:sz w:val="22"/>
                              </w:rPr>
                            </w:pPr>
                            <w:r w:rsidRPr="00AA1050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                   Official (Closed) - </w:t>
                            </w:r>
                            <w:proofErr w:type="gramStart"/>
                            <w:r w:rsidRPr="00AA1050">
                              <w:rPr>
                                <w:rFonts w:ascii="Calibri" w:hAnsi="Calibri" w:cs="Calibri"/>
                                <w:sz w:val="22"/>
                              </w:rPr>
                              <w:t>Non Sensitive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F4AF8B" id="_x0000_t202" coordsize="21600,21600" o:spt="202" path="m,l,21600r21600,l21600,xe">
                <v:stroke joinstyle="miter"/>
                <v:path gradientshapeok="t" o:connecttype="rect"/>
              </v:shapetype>
              <v:shape id="MSIPCM2706412ca2869d41ceddaea9" o:spid="_x0000_s1029" type="#_x0000_t202" alt="{&quot;HashCode&quot;:-838022706,&quot;Height&quot;:9999999.0,&quot;Width&quot;:9999999.0,&quot;Placement&quot;:&quot;Header&quot;,&quot;Index&quot;:&quot;FirstPage&quot;,&quot;Section&quot;:2,&quot;Top&quot;:0.0,&quot;Left&quot;:0.0}" style="position:absolute;margin-left:0;margin-top:0;width:612pt;height:36pt;z-index:251675647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F2sAIAAFoFAAAOAAAAZHJzL2Uyb0RvYy54bWysVEtv2zAMvg/YfxB02GmNHTfNa3WKLEXX&#10;AmkbIB16VmQ5NmCLqqTU7ob991GynA7ddhnmg8yX+PhI6vyirSvyLLQpQaZ0OIgpEZJDVsp9Sr8+&#10;XJ1MKTGWyYxVIEVKX4ShF4v3784bNRcJFFBlQhN0Is28USktrFXzKDK8EDUzA1BCojIHXTOLrN5H&#10;mWYNeq+rKInjcdSAzpQGLoxB6WWnpAvvP88Ft/d5boQlVUoxN+tP7c+dO6PFOZvvNVNFyUMa7B+y&#10;qFkpMejR1SWzjBx0+ZuruuQaDOR2wKGOIM9LLnwNWM0wflPNtmBK+FoQHKOOMJn/55bfPW80KbOU&#10;TiiRrMYW3W5vNqvbZBKPR8OEs2Q6nmWjIRdZxgSbUZIJwxHB7x+eDmA/XTNTrCATHTc/mZ5O48Rd&#10;/hj0otwXNmhn3TeIg/KxzGzxF92mYlzUQvZ3e3cMB6ajg5MbmYk2OOl+V6U2dsP2Ialgt8VhwCkN&#10;lkmQPoAKkviY1lrkfVQU/nBD0igzR6y2CtGy7Wdocdh7uUGh632b69r9sasE9ThuL8cRE60lHIWT&#10;ySQZxajiqBudTXCGnZvo9bbC3L8IqIkjUqoxaz9Z7HltbGfam7hgEq7KqvJjXEnSpHR8ehb7C0cN&#10;Oq8kxnA1dLk6yra71jf+tK9jB9kLlqeh2xKjuAdyzRyYGtcC08ZVt/d45BVgLAgUJQXob3+SO3uc&#10;VtRS0uCapdQ8HZgWlFQ3Euc4OUM03GJ6DgntidlwNEJm10vloV4BrvAQXxPFPelsbdWTuYb6EZ+C&#10;pQuHKiY5Bk0pt7pnVhZ5VOFjwsVy6WlcQsXsWm4Vd84doA7ch/aRaRU6YLF3d9DvIpu/aURn27Vi&#10;ebCQl75LDuIO0IA8LrDvc3hs3AvxK++tXp/ExU8AAAD//wMAUEsDBBQABgAIAAAAIQC4zur+2gAA&#10;AAUBAAAPAAAAZHJzL2Rvd25yZXYueG1sTI9BS8NAEIXvQv/DMoI3u+kqWmI2pYiCIAiNep9kp0lw&#10;dzbNbtv037vtRS8PHm9475tiNTkrDjSG3rOGxTwDQdx403Or4evz9XYJIkRkg9YzaThRgFU5uyow&#10;N/7IGzpUsRWphEOOGroYh1zK0HTkMMz9QJyyrR8dxmTHVpoRj6ncWamy7EE67DktdDjQc0fNT7V3&#10;Gvxuh8taKW+/F+b97e6jql62J61vrqf1E4hIU/w7hjN+QocyMdV+zyYIqyE9Ei96zpS6T77W8Kgy&#10;kGUh/9OXvwAAAP//AwBQSwECLQAUAAYACAAAACEAtoM4kv4AAADhAQAAEwAAAAAAAAAAAAAAAAAA&#10;AAAAW0NvbnRlbnRfVHlwZXNdLnhtbFBLAQItABQABgAIAAAAIQA4/SH/1gAAAJQBAAALAAAAAAAA&#10;AAAAAAAAAC8BAABfcmVscy8ucmVsc1BLAQItABQABgAIAAAAIQApDbF2sAIAAFoFAAAOAAAAAAAA&#10;AAAAAAAAAC4CAABkcnMvZTJvRG9jLnhtbFBLAQItABQABgAIAAAAIQC4zur+2gAAAAUBAAAPAAAA&#10;AAAAAAAAAAAAAAoFAABkcnMvZG93bnJldi54bWxQSwUGAAAAAAQABADzAAAAEQYAAAAA&#10;" o:allowincell="f" filled="f" stroked="f" strokeweight=".5pt">
                <v:textbox inset="20pt,0,,0">
                  <w:txbxContent>
                    <w:p w14:paraId="08509601" w14:textId="25C88FED" w:rsidR="008A6DDF" w:rsidRPr="00AA1050" w:rsidRDefault="00AA1050" w:rsidP="00AA1050">
                      <w:pPr>
                        <w:spacing w:after="0"/>
                        <w:ind w:left="0"/>
                        <w:jc w:val="left"/>
                        <w:rPr>
                          <w:ins w:id="114" w:author="Wee Chong OON (NP)" w:date="2021-07-16T19:28:00Z"/>
                          <w:rFonts w:ascii="Calibri" w:hAnsi="Calibri" w:cs="Calibri"/>
                          <w:sz w:val="22"/>
                        </w:rPr>
                      </w:pPr>
                      <w:r w:rsidRPr="00AA1050">
                        <w:rPr>
                          <w:rFonts w:ascii="Calibri" w:hAnsi="Calibri" w:cs="Calibri"/>
                          <w:sz w:val="22"/>
                        </w:rPr>
                        <w:t xml:space="preserve">                    Official (Closed) - </w:t>
                      </w:r>
                      <w:proofErr w:type="gramStart"/>
                      <w:r w:rsidRPr="00AA1050">
                        <w:rPr>
                          <w:rFonts w:ascii="Calibri" w:hAnsi="Calibri" w:cs="Calibri"/>
                          <w:sz w:val="22"/>
                        </w:rPr>
                        <w:t>Non Sensitive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ins>
    <w:r>
      <w:rPr>
        <w:i/>
        <w:sz w:val="19"/>
      </w:rPr>
      <w:t xml:space="preserve">Year 2017 Semester </w:t>
    </w:r>
    <w:proofErr w:type="gramStart"/>
    <w:r>
      <w:rPr>
        <w:i/>
        <w:sz w:val="19"/>
      </w:rPr>
      <w:t>1</w:t>
    </w:r>
    <w:r>
      <w:rPr>
        <w:sz w:val="19"/>
      </w:rPr>
      <w:t xml:space="preserve">  </w:t>
    </w:r>
    <w:r>
      <w:rPr>
        <w:sz w:val="19"/>
      </w:rPr>
      <w:tab/>
    </w:r>
    <w:proofErr w:type="gramEnd"/>
    <w:r>
      <w:rPr>
        <w:sz w:val="19"/>
      </w:rPr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3</w:t>
    </w:r>
    <w:r>
      <w:rPr>
        <w:sz w:val="19"/>
      </w:rPr>
      <w:fldChar w:fldCharType="end"/>
    </w:r>
    <w:r>
      <w:rPr>
        <w:sz w:val="19"/>
      </w:rPr>
      <w:t xml:space="preserve"> of </w:t>
    </w:r>
    <w:r>
      <w:rPr>
        <w:sz w:val="19"/>
      </w:rPr>
      <w:fldChar w:fldCharType="begin"/>
    </w:r>
    <w:r>
      <w:rPr>
        <w:sz w:val="19"/>
      </w:rPr>
      <w:instrText xml:space="preserve"> NUMPAGES   \* MERGEFORMAT </w:instrText>
    </w:r>
    <w:r>
      <w:rPr>
        <w:sz w:val="19"/>
      </w:rPr>
      <w:fldChar w:fldCharType="separate"/>
    </w:r>
    <w:r>
      <w:rPr>
        <w:noProof/>
        <w:sz w:val="19"/>
      </w:rPr>
      <w:t>10</w:t>
    </w:r>
    <w:r>
      <w:rPr>
        <w:sz w:val="19"/>
      </w:rPr>
      <w:fldChar w:fldCharType="end"/>
    </w:r>
    <w:r>
      <w:rPr>
        <w:sz w:val="19"/>
      </w:rPr>
      <w:t xml:space="preserve"> </w:t>
    </w:r>
  </w:p>
  <w:p w14:paraId="16974DF4" w14:textId="77777777" w:rsidR="008A6DDF" w:rsidRDefault="008A6DDF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821"/>
    <w:multiLevelType w:val="hybridMultilevel"/>
    <w:tmpl w:val="0DC81DCE"/>
    <w:lvl w:ilvl="0" w:tplc="F2320A30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2516C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47120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B0EC38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A0CD4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18A80A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04CD88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F62BB4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0A5C00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177659"/>
    <w:multiLevelType w:val="hybridMultilevel"/>
    <w:tmpl w:val="4B22D10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5ABA"/>
    <w:multiLevelType w:val="hybridMultilevel"/>
    <w:tmpl w:val="DA9AFB76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F01C64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7EAD64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62273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1ACE4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B45DD2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A832EC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126596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3CD1A4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19244D"/>
    <w:multiLevelType w:val="hybridMultilevel"/>
    <w:tmpl w:val="C6EAB9FA"/>
    <w:lvl w:ilvl="0" w:tplc="5F7C9406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43AE1FA">
      <w:start w:val="1"/>
      <w:numFmt w:val="bullet"/>
      <w:lvlText w:val="o"/>
      <w:lvlJc w:val="left"/>
      <w:pPr>
        <w:ind w:left="2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C205ECE">
      <w:start w:val="1"/>
      <w:numFmt w:val="bullet"/>
      <w:lvlText w:val="▪"/>
      <w:lvlJc w:val="left"/>
      <w:pPr>
        <w:ind w:left="2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3CA614">
      <w:start w:val="1"/>
      <w:numFmt w:val="bullet"/>
      <w:lvlText w:val="•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4E1E0C">
      <w:start w:val="1"/>
      <w:numFmt w:val="bullet"/>
      <w:lvlText w:val="o"/>
      <w:lvlJc w:val="left"/>
      <w:pPr>
        <w:ind w:left="4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BF22380">
      <w:start w:val="1"/>
      <w:numFmt w:val="bullet"/>
      <w:lvlText w:val="▪"/>
      <w:lvlJc w:val="left"/>
      <w:pPr>
        <w:ind w:left="4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9A4957A">
      <w:start w:val="1"/>
      <w:numFmt w:val="bullet"/>
      <w:lvlText w:val="•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683446">
      <w:start w:val="1"/>
      <w:numFmt w:val="bullet"/>
      <w:lvlText w:val="o"/>
      <w:lvlJc w:val="left"/>
      <w:pPr>
        <w:ind w:left="6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F007F0">
      <w:start w:val="1"/>
      <w:numFmt w:val="bullet"/>
      <w:lvlText w:val="▪"/>
      <w:lvlJc w:val="left"/>
      <w:pPr>
        <w:ind w:left="7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405991"/>
    <w:multiLevelType w:val="hybridMultilevel"/>
    <w:tmpl w:val="96F22FA2"/>
    <w:lvl w:ilvl="0" w:tplc="DA34992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06AFC0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8099C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C69B0E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EC0B90">
      <w:start w:val="1"/>
      <w:numFmt w:val="bullet"/>
      <w:lvlText w:val="o"/>
      <w:lvlJc w:val="left"/>
      <w:pPr>
        <w:ind w:left="3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36F3E2">
      <w:start w:val="1"/>
      <w:numFmt w:val="bullet"/>
      <w:lvlText w:val="▪"/>
      <w:lvlJc w:val="left"/>
      <w:pPr>
        <w:ind w:left="4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7C725E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CAA09C">
      <w:start w:val="1"/>
      <w:numFmt w:val="bullet"/>
      <w:lvlText w:val="o"/>
      <w:lvlJc w:val="left"/>
      <w:pPr>
        <w:ind w:left="6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22D126">
      <w:start w:val="1"/>
      <w:numFmt w:val="bullet"/>
      <w:lvlText w:val="▪"/>
      <w:lvlJc w:val="left"/>
      <w:pPr>
        <w:ind w:left="6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1D29D2"/>
    <w:multiLevelType w:val="hybridMultilevel"/>
    <w:tmpl w:val="11CC2338"/>
    <w:lvl w:ilvl="0" w:tplc="8DE635C4"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D6843"/>
    <w:multiLevelType w:val="hybridMultilevel"/>
    <w:tmpl w:val="2E4C8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C6910"/>
    <w:multiLevelType w:val="hybridMultilevel"/>
    <w:tmpl w:val="B9047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25559F"/>
    <w:multiLevelType w:val="hybridMultilevel"/>
    <w:tmpl w:val="08608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F4E4E"/>
    <w:multiLevelType w:val="hybridMultilevel"/>
    <w:tmpl w:val="8264ADCC"/>
    <w:lvl w:ilvl="0" w:tplc="D9C87206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F01C64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7EAD64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62273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1ACE4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B45DD2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A832EC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126596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3CD1A4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762822"/>
    <w:multiLevelType w:val="hybridMultilevel"/>
    <w:tmpl w:val="95BCCB28"/>
    <w:lvl w:ilvl="0" w:tplc="693EF81A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C4CA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FA91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AEF5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FE12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78286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A047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4C7E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4E4E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AA6F0D"/>
    <w:multiLevelType w:val="hybridMultilevel"/>
    <w:tmpl w:val="4D2E6676"/>
    <w:lvl w:ilvl="0" w:tplc="42B810C2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605E42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043322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EE9F72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EE82DE">
      <w:start w:val="1"/>
      <w:numFmt w:val="bullet"/>
      <w:lvlText w:val="o"/>
      <w:lvlJc w:val="left"/>
      <w:pPr>
        <w:ind w:left="3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BA7286">
      <w:start w:val="1"/>
      <w:numFmt w:val="bullet"/>
      <w:lvlText w:val="▪"/>
      <w:lvlJc w:val="left"/>
      <w:pPr>
        <w:ind w:left="4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470F3DA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3EE688">
      <w:start w:val="1"/>
      <w:numFmt w:val="bullet"/>
      <w:lvlText w:val="o"/>
      <w:lvlJc w:val="left"/>
      <w:pPr>
        <w:ind w:left="6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02C0DE">
      <w:start w:val="1"/>
      <w:numFmt w:val="bullet"/>
      <w:lvlText w:val="▪"/>
      <w:lvlJc w:val="left"/>
      <w:pPr>
        <w:ind w:left="6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9D3C92"/>
    <w:multiLevelType w:val="hybridMultilevel"/>
    <w:tmpl w:val="F91AE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8559D5"/>
    <w:multiLevelType w:val="hybridMultilevel"/>
    <w:tmpl w:val="34C6E50E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2516C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47120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B0EC38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A0CD4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18A80A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04CD88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F62BB4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0A5C00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A92EBD"/>
    <w:multiLevelType w:val="hybridMultilevel"/>
    <w:tmpl w:val="99ACC3A4"/>
    <w:lvl w:ilvl="0" w:tplc="7A8E0E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10A716">
      <w:start w:val="8"/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279DC"/>
    <w:multiLevelType w:val="hybridMultilevel"/>
    <w:tmpl w:val="96A8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775E6"/>
    <w:multiLevelType w:val="hybridMultilevel"/>
    <w:tmpl w:val="5DA85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C356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E83E4E"/>
    <w:multiLevelType w:val="hybridMultilevel"/>
    <w:tmpl w:val="CD220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525C31"/>
    <w:multiLevelType w:val="hybridMultilevel"/>
    <w:tmpl w:val="306AAF50"/>
    <w:lvl w:ilvl="0" w:tplc="0F44277C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C2E8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B463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C4B8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04E9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84DA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36A6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84BBC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98AF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6C233E"/>
    <w:multiLevelType w:val="hybridMultilevel"/>
    <w:tmpl w:val="649A008E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6ADF00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7EA7A2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65B8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E01A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28D346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7428E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8AA310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5E553E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611F60"/>
    <w:multiLevelType w:val="hybridMultilevel"/>
    <w:tmpl w:val="D27C7BB6"/>
    <w:lvl w:ilvl="0" w:tplc="85F8E742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C45D60">
      <w:start w:val="3"/>
      <w:numFmt w:val="lowerLetter"/>
      <w:lvlText w:val="%2)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0069A0">
      <w:start w:val="1"/>
      <w:numFmt w:val="decimal"/>
      <w:lvlText w:val="%3.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7A889A">
      <w:start w:val="1"/>
      <w:numFmt w:val="decimal"/>
      <w:lvlText w:val="%4"/>
      <w:lvlJc w:val="left"/>
      <w:pPr>
        <w:ind w:left="2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54EB3A">
      <w:start w:val="1"/>
      <w:numFmt w:val="lowerLetter"/>
      <w:lvlText w:val="%5"/>
      <w:lvlJc w:val="left"/>
      <w:pPr>
        <w:ind w:left="2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5C7EA6">
      <w:start w:val="1"/>
      <w:numFmt w:val="lowerRoman"/>
      <w:lvlText w:val="%6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238E60A">
      <w:start w:val="1"/>
      <w:numFmt w:val="decimal"/>
      <w:lvlText w:val="%7"/>
      <w:lvlJc w:val="left"/>
      <w:pPr>
        <w:ind w:left="4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8C522C">
      <w:start w:val="1"/>
      <w:numFmt w:val="lowerLetter"/>
      <w:lvlText w:val="%8"/>
      <w:lvlJc w:val="left"/>
      <w:pPr>
        <w:ind w:left="4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944306">
      <w:start w:val="1"/>
      <w:numFmt w:val="lowerRoman"/>
      <w:lvlText w:val="%9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38B0642"/>
    <w:multiLevelType w:val="hybridMultilevel"/>
    <w:tmpl w:val="939E7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730DF"/>
    <w:multiLevelType w:val="hybridMultilevel"/>
    <w:tmpl w:val="3AA8C2BC"/>
    <w:lvl w:ilvl="0" w:tplc="F29C10B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923F5"/>
    <w:multiLevelType w:val="hybridMultilevel"/>
    <w:tmpl w:val="3266C8FA"/>
    <w:lvl w:ilvl="0" w:tplc="BD20F0E6">
      <w:start w:val="1"/>
      <w:numFmt w:val="decimal"/>
      <w:lvlText w:val="[%1]"/>
      <w:lvlJc w:val="left"/>
      <w:pPr>
        <w:ind w:left="11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D90EFF2">
      <w:start w:val="1"/>
      <w:numFmt w:val="lowerLetter"/>
      <w:lvlText w:val="%2"/>
      <w:lvlJc w:val="left"/>
      <w:pPr>
        <w:ind w:left="17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63CEEAE">
      <w:start w:val="1"/>
      <w:numFmt w:val="lowerRoman"/>
      <w:lvlText w:val="%3"/>
      <w:lvlJc w:val="left"/>
      <w:pPr>
        <w:ind w:left="24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CB2B39A">
      <w:start w:val="1"/>
      <w:numFmt w:val="decimal"/>
      <w:lvlText w:val="%4"/>
      <w:lvlJc w:val="left"/>
      <w:pPr>
        <w:ind w:left="31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E104DBC">
      <w:start w:val="1"/>
      <w:numFmt w:val="lowerLetter"/>
      <w:lvlText w:val="%5"/>
      <w:lvlJc w:val="left"/>
      <w:pPr>
        <w:ind w:left="38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51A773C">
      <w:start w:val="1"/>
      <w:numFmt w:val="lowerRoman"/>
      <w:lvlText w:val="%6"/>
      <w:lvlJc w:val="left"/>
      <w:pPr>
        <w:ind w:left="45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2AAEA4C">
      <w:start w:val="1"/>
      <w:numFmt w:val="decimal"/>
      <w:lvlText w:val="%7"/>
      <w:lvlJc w:val="left"/>
      <w:pPr>
        <w:ind w:left="53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B9C871A">
      <w:start w:val="1"/>
      <w:numFmt w:val="lowerLetter"/>
      <w:lvlText w:val="%8"/>
      <w:lvlJc w:val="left"/>
      <w:pPr>
        <w:ind w:left="60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6E434EE">
      <w:start w:val="1"/>
      <w:numFmt w:val="lowerRoman"/>
      <w:lvlText w:val="%9"/>
      <w:lvlJc w:val="left"/>
      <w:pPr>
        <w:ind w:left="67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BFD0B64"/>
    <w:multiLevelType w:val="hybridMultilevel"/>
    <w:tmpl w:val="3C3E81D0"/>
    <w:lvl w:ilvl="0" w:tplc="8AE2A536">
      <w:start w:val="2"/>
      <w:numFmt w:val="decimal"/>
      <w:lvlText w:val="%1."/>
      <w:lvlJc w:val="left"/>
      <w:pPr>
        <w:ind w:left="2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08DE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D022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A88C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5C27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7ED5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502C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BAC4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20C4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C2A58FA"/>
    <w:multiLevelType w:val="hybridMultilevel"/>
    <w:tmpl w:val="5310EA00"/>
    <w:lvl w:ilvl="0" w:tplc="8800DA62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2CAB9A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A64F66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3C87B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CAC8FA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46724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CF34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25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A893C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FB954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04D08D4"/>
    <w:multiLevelType w:val="hybridMultilevel"/>
    <w:tmpl w:val="D7D833E2"/>
    <w:lvl w:ilvl="0" w:tplc="D2D853F2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A499B0">
      <w:start w:val="1"/>
      <w:numFmt w:val="bullet"/>
      <w:lvlText w:val="o"/>
      <w:lvlJc w:val="left"/>
      <w:pPr>
        <w:ind w:left="1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E6817CC">
      <w:start w:val="1"/>
      <w:numFmt w:val="bullet"/>
      <w:lvlText w:val="▪"/>
      <w:lvlJc w:val="left"/>
      <w:pPr>
        <w:ind w:left="2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A0BFDA">
      <w:start w:val="1"/>
      <w:numFmt w:val="bullet"/>
      <w:lvlText w:val="•"/>
      <w:lvlJc w:val="left"/>
      <w:pPr>
        <w:ind w:left="3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FA945A">
      <w:start w:val="1"/>
      <w:numFmt w:val="bullet"/>
      <w:lvlText w:val="o"/>
      <w:lvlJc w:val="left"/>
      <w:pPr>
        <w:ind w:left="4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D6889C">
      <w:start w:val="1"/>
      <w:numFmt w:val="bullet"/>
      <w:lvlText w:val="▪"/>
      <w:lvlJc w:val="left"/>
      <w:pPr>
        <w:ind w:left="4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DAE920">
      <w:start w:val="1"/>
      <w:numFmt w:val="bullet"/>
      <w:lvlText w:val="•"/>
      <w:lvlJc w:val="left"/>
      <w:pPr>
        <w:ind w:left="5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3269F0">
      <w:start w:val="1"/>
      <w:numFmt w:val="bullet"/>
      <w:lvlText w:val="o"/>
      <w:lvlJc w:val="left"/>
      <w:pPr>
        <w:ind w:left="6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210F100">
      <w:start w:val="1"/>
      <w:numFmt w:val="bullet"/>
      <w:lvlText w:val="▪"/>
      <w:lvlJc w:val="left"/>
      <w:pPr>
        <w:ind w:left="6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5B867E4"/>
    <w:multiLevelType w:val="hybridMultilevel"/>
    <w:tmpl w:val="D4A8EFBC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2CAB9A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A64F66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3C87B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CAC8FA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46724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CF34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25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A893C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65F5FB7"/>
    <w:multiLevelType w:val="hybridMultilevel"/>
    <w:tmpl w:val="7482F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A17A6C"/>
    <w:multiLevelType w:val="hybridMultilevel"/>
    <w:tmpl w:val="12DAB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270E8F"/>
    <w:multiLevelType w:val="hybridMultilevel"/>
    <w:tmpl w:val="6F22E064"/>
    <w:lvl w:ilvl="0" w:tplc="FEC8CF70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6ADF00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7EA7A2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65B8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E01A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28D346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7428E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8AA310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5E553E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5"/>
  </w:num>
  <w:num w:numId="3">
    <w:abstractNumId w:val="10"/>
  </w:num>
  <w:num w:numId="4">
    <w:abstractNumId w:val="24"/>
  </w:num>
  <w:num w:numId="5">
    <w:abstractNumId w:val="28"/>
  </w:num>
  <w:num w:numId="6">
    <w:abstractNumId w:val="4"/>
  </w:num>
  <w:num w:numId="7">
    <w:abstractNumId w:val="11"/>
  </w:num>
  <w:num w:numId="8">
    <w:abstractNumId w:val="21"/>
  </w:num>
  <w:num w:numId="9">
    <w:abstractNumId w:val="19"/>
  </w:num>
  <w:num w:numId="10">
    <w:abstractNumId w:val="26"/>
  </w:num>
  <w:num w:numId="11">
    <w:abstractNumId w:val="9"/>
  </w:num>
  <w:num w:numId="12">
    <w:abstractNumId w:val="0"/>
  </w:num>
  <w:num w:numId="13">
    <w:abstractNumId w:val="32"/>
  </w:num>
  <w:num w:numId="14">
    <w:abstractNumId w:val="7"/>
  </w:num>
  <w:num w:numId="15">
    <w:abstractNumId w:val="29"/>
  </w:num>
  <w:num w:numId="16">
    <w:abstractNumId w:val="2"/>
  </w:num>
  <w:num w:numId="17">
    <w:abstractNumId w:val="13"/>
  </w:num>
  <w:num w:numId="18">
    <w:abstractNumId w:val="20"/>
  </w:num>
  <w:num w:numId="19">
    <w:abstractNumId w:val="8"/>
  </w:num>
  <w:num w:numId="20">
    <w:abstractNumId w:val="27"/>
  </w:num>
  <w:num w:numId="21">
    <w:abstractNumId w:val="14"/>
  </w:num>
  <w:num w:numId="22">
    <w:abstractNumId w:val="31"/>
  </w:num>
  <w:num w:numId="23">
    <w:abstractNumId w:val="22"/>
  </w:num>
  <w:num w:numId="24">
    <w:abstractNumId w:val="1"/>
  </w:num>
  <w:num w:numId="25">
    <w:abstractNumId w:val="5"/>
  </w:num>
  <w:num w:numId="26">
    <w:abstractNumId w:val="17"/>
  </w:num>
  <w:num w:numId="27">
    <w:abstractNumId w:val="12"/>
  </w:num>
  <w:num w:numId="28">
    <w:abstractNumId w:val="16"/>
  </w:num>
  <w:num w:numId="29">
    <w:abstractNumId w:val="15"/>
  </w:num>
  <w:num w:numId="30">
    <w:abstractNumId w:val="23"/>
  </w:num>
  <w:num w:numId="31">
    <w:abstractNumId w:val="6"/>
  </w:num>
  <w:num w:numId="32">
    <w:abstractNumId w:val="3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BA1"/>
    <w:rsid w:val="00005312"/>
    <w:rsid w:val="00016D9D"/>
    <w:rsid w:val="000314B9"/>
    <w:rsid w:val="000630C7"/>
    <w:rsid w:val="0006609E"/>
    <w:rsid w:val="000765B4"/>
    <w:rsid w:val="00097BD7"/>
    <w:rsid w:val="000C06CF"/>
    <w:rsid w:val="00144936"/>
    <w:rsid w:val="00185185"/>
    <w:rsid w:val="001B18E0"/>
    <w:rsid w:val="001F1FE2"/>
    <w:rsid w:val="0021185D"/>
    <w:rsid w:val="00233C01"/>
    <w:rsid w:val="00244447"/>
    <w:rsid w:val="00282262"/>
    <w:rsid w:val="002C5F07"/>
    <w:rsid w:val="002C6451"/>
    <w:rsid w:val="002D216A"/>
    <w:rsid w:val="002E4025"/>
    <w:rsid w:val="002E41A2"/>
    <w:rsid w:val="00305445"/>
    <w:rsid w:val="003066A4"/>
    <w:rsid w:val="0031770D"/>
    <w:rsid w:val="00321C32"/>
    <w:rsid w:val="003238B0"/>
    <w:rsid w:val="0034625F"/>
    <w:rsid w:val="00374DC9"/>
    <w:rsid w:val="00380B64"/>
    <w:rsid w:val="0038429D"/>
    <w:rsid w:val="00386E6B"/>
    <w:rsid w:val="00387C0F"/>
    <w:rsid w:val="003B14E9"/>
    <w:rsid w:val="003B7979"/>
    <w:rsid w:val="003C24E2"/>
    <w:rsid w:val="003D6C70"/>
    <w:rsid w:val="003E148B"/>
    <w:rsid w:val="003F1353"/>
    <w:rsid w:val="003F1941"/>
    <w:rsid w:val="00412FCF"/>
    <w:rsid w:val="00420701"/>
    <w:rsid w:val="004464E3"/>
    <w:rsid w:val="00461C23"/>
    <w:rsid w:val="00472DF3"/>
    <w:rsid w:val="00474A32"/>
    <w:rsid w:val="00475AAD"/>
    <w:rsid w:val="004855C2"/>
    <w:rsid w:val="004932ED"/>
    <w:rsid w:val="004B2CA3"/>
    <w:rsid w:val="004D4CF4"/>
    <w:rsid w:val="004E7265"/>
    <w:rsid w:val="00502AA4"/>
    <w:rsid w:val="00511591"/>
    <w:rsid w:val="00515162"/>
    <w:rsid w:val="00542A0A"/>
    <w:rsid w:val="00573A0F"/>
    <w:rsid w:val="0057488F"/>
    <w:rsid w:val="005902F0"/>
    <w:rsid w:val="0059050B"/>
    <w:rsid w:val="0059300B"/>
    <w:rsid w:val="005A1207"/>
    <w:rsid w:val="005B1966"/>
    <w:rsid w:val="005B604C"/>
    <w:rsid w:val="005B654C"/>
    <w:rsid w:val="005D5BAA"/>
    <w:rsid w:val="00602172"/>
    <w:rsid w:val="00622CC1"/>
    <w:rsid w:val="0063668A"/>
    <w:rsid w:val="00641BA1"/>
    <w:rsid w:val="006545DF"/>
    <w:rsid w:val="00655636"/>
    <w:rsid w:val="00673444"/>
    <w:rsid w:val="00673F01"/>
    <w:rsid w:val="00685095"/>
    <w:rsid w:val="006C1E8A"/>
    <w:rsid w:val="006D3DF2"/>
    <w:rsid w:val="006D4130"/>
    <w:rsid w:val="006F4970"/>
    <w:rsid w:val="006F654C"/>
    <w:rsid w:val="007034BE"/>
    <w:rsid w:val="00715F54"/>
    <w:rsid w:val="007449AC"/>
    <w:rsid w:val="007A4688"/>
    <w:rsid w:val="007A5A7C"/>
    <w:rsid w:val="007C1D83"/>
    <w:rsid w:val="007C5AB8"/>
    <w:rsid w:val="007E3537"/>
    <w:rsid w:val="007F14D4"/>
    <w:rsid w:val="00801C4C"/>
    <w:rsid w:val="00812C5A"/>
    <w:rsid w:val="00816C49"/>
    <w:rsid w:val="008313BA"/>
    <w:rsid w:val="008432AD"/>
    <w:rsid w:val="008451BE"/>
    <w:rsid w:val="0085111B"/>
    <w:rsid w:val="008546CA"/>
    <w:rsid w:val="00862ACB"/>
    <w:rsid w:val="00863332"/>
    <w:rsid w:val="008837D0"/>
    <w:rsid w:val="00883B0B"/>
    <w:rsid w:val="008850AA"/>
    <w:rsid w:val="00885E21"/>
    <w:rsid w:val="008A6DDF"/>
    <w:rsid w:val="008B614A"/>
    <w:rsid w:val="008B7CD0"/>
    <w:rsid w:val="008F3A3F"/>
    <w:rsid w:val="0090070A"/>
    <w:rsid w:val="00917397"/>
    <w:rsid w:val="009201A3"/>
    <w:rsid w:val="00931BB0"/>
    <w:rsid w:val="00935C61"/>
    <w:rsid w:val="00942C81"/>
    <w:rsid w:val="00943ED6"/>
    <w:rsid w:val="00947ED9"/>
    <w:rsid w:val="00973200"/>
    <w:rsid w:val="00996E0A"/>
    <w:rsid w:val="009A29D6"/>
    <w:rsid w:val="009A5AC9"/>
    <w:rsid w:val="009B21F1"/>
    <w:rsid w:val="009D23A2"/>
    <w:rsid w:val="009E50D6"/>
    <w:rsid w:val="00A04F50"/>
    <w:rsid w:val="00A34237"/>
    <w:rsid w:val="00A34AEE"/>
    <w:rsid w:val="00A438BA"/>
    <w:rsid w:val="00A50A49"/>
    <w:rsid w:val="00A54116"/>
    <w:rsid w:val="00A61845"/>
    <w:rsid w:val="00A67E6C"/>
    <w:rsid w:val="00A75182"/>
    <w:rsid w:val="00AA1050"/>
    <w:rsid w:val="00AA2BB0"/>
    <w:rsid w:val="00AC0B0A"/>
    <w:rsid w:val="00AD66C3"/>
    <w:rsid w:val="00AF5F52"/>
    <w:rsid w:val="00B03CAE"/>
    <w:rsid w:val="00B13FBA"/>
    <w:rsid w:val="00B4757C"/>
    <w:rsid w:val="00B51911"/>
    <w:rsid w:val="00B54E4E"/>
    <w:rsid w:val="00B92E7C"/>
    <w:rsid w:val="00B946E9"/>
    <w:rsid w:val="00BB236D"/>
    <w:rsid w:val="00BD0A7C"/>
    <w:rsid w:val="00BE5C6A"/>
    <w:rsid w:val="00BF745D"/>
    <w:rsid w:val="00C10BC4"/>
    <w:rsid w:val="00C123D3"/>
    <w:rsid w:val="00C2288D"/>
    <w:rsid w:val="00C332D1"/>
    <w:rsid w:val="00C34059"/>
    <w:rsid w:val="00CA4B63"/>
    <w:rsid w:val="00CA6F9D"/>
    <w:rsid w:val="00CE29B9"/>
    <w:rsid w:val="00D10E20"/>
    <w:rsid w:val="00D26405"/>
    <w:rsid w:val="00D41870"/>
    <w:rsid w:val="00D72AF3"/>
    <w:rsid w:val="00D93089"/>
    <w:rsid w:val="00DA045B"/>
    <w:rsid w:val="00DB6AA6"/>
    <w:rsid w:val="00DC6041"/>
    <w:rsid w:val="00DF6742"/>
    <w:rsid w:val="00E0582E"/>
    <w:rsid w:val="00E32D19"/>
    <w:rsid w:val="00E4283F"/>
    <w:rsid w:val="00E75BDB"/>
    <w:rsid w:val="00E77425"/>
    <w:rsid w:val="00E84C98"/>
    <w:rsid w:val="00E96013"/>
    <w:rsid w:val="00EB137A"/>
    <w:rsid w:val="00EC3D37"/>
    <w:rsid w:val="00EE5998"/>
    <w:rsid w:val="00EF29A1"/>
    <w:rsid w:val="00F03CA9"/>
    <w:rsid w:val="00F10BEA"/>
    <w:rsid w:val="00F26514"/>
    <w:rsid w:val="00F634C7"/>
    <w:rsid w:val="00F73505"/>
    <w:rsid w:val="00FA663D"/>
    <w:rsid w:val="00FB0426"/>
    <w:rsid w:val="00FB053A"/>
    <w:rsid w:val="00FB2A79"/>
    <w:rsid w:val="00FC08E0"/>
    <w:rsid w:val="00FC1096"/>
    <w:rsid w:val="00FC7463"/>
    <w:rsid w:val="00FD4F90"/>
    <w:rsid w:val="00FE46BA"/>
    <w:rsid w:val="00FF6E85"/>
    <w:rsid w:val="0627FF7D"/>
    <w:rsid w:val="062D6499"/>
    <w:rsid w:val="06BB05E6"/>
    <w:rsid w:val="12B16BAC"/>
    <w:rsid w:val="12DFC2CD"/>
    <w:rsid w:val="1328F2FD"/>
    <w:rsid w:val="364428FF"/>
    <w:rsid w:val="37830904"/>
    <w:rsid w:val="45B23F5B"/>
    <w:rsid w:val="4A6DE786"/>
    <w:rsid w:val="4B1E119A"/>
    <w:rsid w:val="4FEFD29E"/>
    <w:rsid w:val="6D4C6A42"/>
    <w:rsid w:val="74DA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C6FB9"/>
  <w15:docId w15:val="{D58360FB-ED9D-4E92-985E-35659551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"/>
      <w:jc w:val="center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3" w:hanging="10"/>
      <w:jc w:val="center"/>
      <w:outlineLvl w:val="1"/>
    </w:pPr>
    <w:rPr>
      <w:rFonts w:ascii="Arial" w:eastAsia="Arial" w:hAnsi="Arial" w:cs="Arial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nhideWhenUsed/>
    <w:rsid w:val="00F2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514"/>
    <w:rPr>
      <w:rFonts w:ascii="Arial" w:eastAsia="Arial" w:hAnsi="Arial" w:cs="Arial"/>
      <w:color w:val="000000"/>
      <w:sz w:val="21"/>
    </w:rPr>
  </w:style>
  <w:style w:type="paragraph" w:styleId="Header">
    <w:name w:val="header"/>
    <w:basedOn w:val="Normal"/>
    <w:link w:val="HeaderChar"/>
    <w:unhideWhenUsed/>
    <w:rsid w:val="00F2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514"/>
    <w:rPr>
      <w:rFonts w:ascii="Arial" w:eastAsia="Arial" w:hAnsi="Arial" w:cs="Arial"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F26514"/>
    <w:pPr>
      <w:spacing w:after="0" w:line="240" w:lineRule="auto"/>
      <w:ind w:left="72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US"/>
    </w:rPr>
  </w:style>
  <w:style w:type="table" w:styleId="TableGrid0">
    <w:name w:val="Table Grid"/>
    <w:basedOn w:val="TableNormal"/>
    <w:uiPriority w:val="39"/>
    <w:rsid w:val="00636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rsid w:val="00472DF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0">
    <w:name w:val="Table Grid0"/>
    <w:basedOn w:val="TableNormal"/>
    <w:uiPriority w:val="39"/>
    <w:rsid w:val="0047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2DF3"/>
    <w:pPr>
      <w:spacing w:after="0" w:line="240" w:lineRule="auto"/>
    </w:pPr>
    <w:rPr>
      <w:rFonts w:ascii="Arial" w:eastAsia="Arial" w:hAnsi="Arial" w:cs="Arial"/>
      <w:color w:val="000000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DF3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63F273C4BBC458F50C4E9E1C77901" ma:contentTypeVersion="8" ma:contentTypeDescription="Create a new document." ma:contentTypeScope="" ma:versionID="07183b37797985c6572eb853be0cade5">
  <xsd:schema xmlns:xsd="http://www.w3.org/2001/XMLSchema" xmlns:xs="http://www.w3.org/2001/XMLSchema" xmlns:p="http://schemas.microsoft.com/office/2006/metadata/properties" xmlns:ns2="bc6393f6-9c36-475b-83dc-c3a6bb0d4cba" targetNamespace="http://schemas.microsoft.com/office/2006/metadata/properties" ma:root="true" ma:fieldsID="1eae65086dac482eefa6a4ec38a8f485" ns2:_="">
    <xsd:import namespace="bc6393f6-9c36-475b-83dc-c3a6bb0d4c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393f6-9c36-475b-83dc-c3a6bb0d4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f4407af8-144a-4308-aaa4-a8ba72c23ab9" xsi:nil="true"/>
    <FolderType xmlns="f4407af8-144a-4308-aaa4-a8ba72c23ab9" xsi:nil="true"/>
    <Student_Groups xmlns="f4407af8-144a-4308-aaa4-a8ba72c23ab9">
      <UserInfo>
        <DisplayName/>
        <AccountId xsi:nil="true"/>
        <AccountType/>
      </UserInfo>
    </Student_Groups>
    <Students xmlns="f4407af8-144a-4308-aaa4-a8ba72c23ab9">
      <UserInfo>
        <DisplayName/>
        <AccountId xsi:nil="true"/>
        <AccountType/>
      </UserInfo>
    </Students>
    <Self_Registration_Enabled xmlns="f4407af8-144a-4308-aaa4-a8ba72c23ab9" xsi:nil="true"/>
    <Has_Teacher_Only_SectionGroup xmlns="f4407af8-144a-4308-aaa4-a8ba72c23ab9" xsi:nil="true"/>
    <AppVersion xmlns="f4407af8-144a-4308-aaa4-a8ba72c23ab9" xsi:nil="true"/>
    <Invited_Students xmlns="f4407af8-144a-4308-aaa4-a8ba72c23ab9" xsi:nil="true"/>
    <DefaultSectionNames xmlns="f4407af8-144a-4308-aaa4-a8ba72c23ab9" xsi:nil="true"/>
    <Is_Collaboration_Space_Locked xmlns="f4407af8-144a-4308-aaa4-a8ba72c23ab9" xsi:nil="true"/>
    <Templates xmlns="f4407af8-144a-4308-aaa4-a8ba72c23ab9" xsi:nil="true"/>
    <Self_Registration_Enabled0 xmlns="f4407af8-144a-4308-aaa4-a8ba72c23ab9" xsi:nil="true"/>
    <Teachers xmlns="f4407af8-144a-4308-aaa4-a8ba72c23ab9">
      <UserInfo>
        <DisplayName/>
        <AccountId xsi:nil="true"/>
        <AccountType/>
      </UserInfo>
    </Teachers>
    <Invited_Teachers xmlns="f4407af8-144a-4308-aaa4-a8ba72c23ab9" xsi:nil="true"/>
    <Owner xmlns="f4407af8-144a-4308-aaa4-a8ba72c23ab9">
      <UserInfo>
        <DisplayName/>
        <AccountId xsi:nil="true"/>
        <AccountType/>
      </UserInfo>
    </Owner>
    <CultureName xmlns="f4407af8-144a-4308-aaa4-a8ba72c23ab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A6A3EF9E8EC4E8032DDFD89201933" ma:contentTypeVersion="30" ma:contentTypeDescription="Create a new document." ma:contentTypeScope="" ma:versionID="b1350213764195cbff9b4e8ebdcbb768">
  <xsd:schema xmlns:xsd="http://www.w3.org/2001/XMLSchema" xmlns:xs="http://www.w3.org/2001/XMLSchema" xmlns:p="http://schemas.microsoft.com/office/2006/metadata/properties" xmlns:ns3="eecd0fa6-dda0-4396-8345-c7ff09955019" xmlns:ns4="f4407af8-144a-4308-aaa4-a8ba72c23ab9" targetNamespace="http://schemas.microsoft.com/office/2006/metadata/properties" ma:root="true" ma:fieldsID="85b081a27c5f2cc193fd9d9ba06ae651" ns3:_="" ns4:_="">
    <xsd:import namespace="eecd0fa6-dda0-4396-8345-c7ff09955019"/>
    <xsd:import namespace="f4407af8-144a-4308-aaa4-a8ba72c23a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Templates" minOccurs="0"/>
                <xsd:element ref="ns4:CultureName" minOccurs="0"/>
                <xsd:element ref="ns4:Self_Registration_Enabled0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d0fa6-dda0-4396-8345-c7ff099550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07af8-144a-4308-aaa4-a8ba72c23ab9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Self_Registration_Enabled0" ma:index="24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04FE2F-FDEB-4179-85B7-74CFCE09D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393f6-9c36-475b-83dc-c3a6bb0d4c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80AA0B-1339-469D-9545-8E2289BF59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58BF64-C9DD-4F23-AA70-6610AD81AFA3}">
  <ds:schemaRefs>
    <ds:schemaRef ds:uri="http://schemas.microsoft.com/office/2006/metadata/properties"/>
    <ds:schemaRef ds:uri="http://schemas.microsoft.com/office/infopath/2007/PartnerControls"/>
    <ds:schemaRef ds:uri="f4407af8-144a-4308-aaa4-a8ba72c23ab9"/>
  </ds:schemaRefs>
</ds:datastoreItem>
</file>

<file path=customXml/itemProps4.xml><?xml version="1.0" encoding="utf-8"?>
<ds:datastoreItem xmlns:ds="http://schemas.openxmlformats.org/officeDocument/2006/customXml" ds:itemID="{5EFBF749-B8E4-4DA0-8F3B-DAF9F8E24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cd0fa6-dda0-4396-8345-c7ff09955019"/>
    <ds:schemaRef ds:uri="f4407af8-144a-4308-aaa4-a8ba72c23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887B6FE-7D1D-4090-AF76-2632003FD4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2782</Words>
  <Characters>15861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PRG1_Assignment_Apr2017 v0.4.docx</vt:lpstr>
    </vt:vector>
  </TitlesOfParts>
  <Company>NP</Company>
  <LinksUpToDate>false</LinksUpToDate>
  <CharactersWithSpaces>18606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PRG1_Assignment_Apr2017 v0.4.docx</dc:title>
  <dc:subject/>
  <dc:creator>Kim_chia@np.edu.sg</dc:creator>
  <cp:keywords/>
  <cp:lastModifiedBy>Lim Long Teck /CSF</cp:lastModifiedBy>
  <cp:revision>6</cp:revision>
  <cp:lastPrinted>2018-07-18T08:49:00Z</cp:lastPrinted>
  <dcterms:created xsi:type="dcterms:W3CDTF">2021-07-16T04:28:00Z</dcterms:created>
  <dcterms:modified xsi:type="dcterms:W3CDTF">2021-07-27T03:56:00Z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0x010100BA7A6A3EF9E8EC4E8032DDFD89201933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2021-07-16T11:33:22Z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438bf412-fb2d-4a34-939d-fe4b47116ff3</vt:lpwstr>
  </property>
  <property fmtid="{D5CDD505-2E9C-101B-9397-08002B2CF9AE}" pid="9" name="MSIP_Label_30286cb9-b49f-4646-87a5-340028348160_ContentBits">
    <vt:lpwstr>1</vt:lpwstr>
  </property>
</Properties>
</file>